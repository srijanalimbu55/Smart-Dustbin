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96AACE" w14:textId="77777777" w:rsidR="00321F99" w:rsidRPr="00074C4E" w:rsidRDefault="00321F99" w:rsidP="00321F99">
      <w:pPr>
        <w:spacing w:line="360" w:lineRule="auto"/>
        <w:ind w:left="3600"/>
        <w:rPr>
          <w:rFonts w:ascii="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w:t>
      </w:r>
      <w:r w:rsidRPr="00074C4E">
        <w:rPr>
          <w:rFonts w:ascii="Times New Roman" w:eastAsia="Times New Roman" w:hAnsi="Times New Roman" w:cs="Times New Roman"/>
          <w:b/>
          <w:color w:val="000000"/>
          <w:sz w:val="24"/>
          <w:szCs w:val="24"/>
        </w:rPr>
        <w:t>A Project Report</w:t>
      </w:r>
    </w:p>
    <w:p w14:paraId="1923931B" w14:textId="77777777" w:rsidR="00321F99" w:rsidRPr="00074C4E" w:rsidRDefault="00321F99" w:rsidP="00321F99">
      <w:pPr>
        <w:spacing w:line="360" w:lineRule="auto"/>
        <w:jc w:val="center"/>
        <w:rPr>
          <w:rFonts w:ascii="Times New Roman" w:hAnsi="Times New Roman" w:cs="Times New Roman"/>
          <w:b/>
          <w:color w:val="000000"/>
          <w:sz w:val="24"/>
          <w:szCs w:val="24"/>
        </w:rPr>
      </w:pPr>
      <w:r>
        <w:rPr>
          <w:rFonts w:ascii="Times New Roman" w:eastAsia="Times New Roman" w:hAnsi="Times New Roman" w:cs="Times New Roman"/>
          <w:b/>
          <w:color w:val="000000"/>
          <w:sz w:val="24"/>
          <w:szCs w:val="24"/>
        </w:rPr>
        <w:t>o</w:t>
      </w:r>
      <w:r w:rsidRPr="00074C4E">
        <w:rPr>
          <w:rFonts w:ascii="Times New Roman" w:eastAsia="Times New Roman" w:hAnsi="Times New Roman" w:cs="Times New Roman"/>
          <w:b/>
          <w:color w:val="000000"/>
          <w:sz w:val="24"/>
          <w:szCs w:val="24"/>
        </w:rPr>
        <w:t>n</w:t>
      </w:r>
    </w:p>
    <w:p w14:paraId="04CF2670" w14:textId="072CC29E" w:rsidR="00321F99" w:rsidRPr="00074C4E" w:rsidRDefault="00321F99" w:rsidP="00321F99">
      <w:pPr>
        <w:spacing w:line="360" w:lineRule="auto"/>
        <w:jc w:val="center"/>
        <w:rPr>
          <w:rFonts w:ascii="Times New Roman" w:hAnsi="Times New Roman" w:cs="Times New Roman"/>
          <w:b/>
          <w:color w:val="000000"/>
          <w:sz w:val="24"/>
          <w:szCs w:val="24"/>
        </w:rPr>
      </w:pPr>
      <w:r w:rsidRPr="00074C4E">
        <w:rPr>
          <w:rFonts w:ascii="Times New Roman" w:eastAsia="Times New Roman" w:hAnsi="Times New Roman" w:cs="Times New Roman"/>
          <w:b/>
          <w:color w:val="000000"/>
          <w:sz w:val="24"/>
          <w:szCs w:val="24"/>
        </w:rPr>
        <w:t>“</w:t>
      </w:r>
      <w:r>
        <w:rPr>
          <w:rFonts w:ascii="Times New Roman" w:eastAsia="Times New Roman" w:hAnsi="Times New Roman" w:cs="Times New Roman"/>
          <w:b/>
          <w:color w:val="000000"/>
          <w:sz w:val="24"/>
          <w:szCs w:val="24"/>
        </w:rPr>
        <w:t>Smart Dustbin</w:t>
      </w:r>
      <w:r w:rsidRPr="00074C4E">
        <w:rPr>
          <w:rFonts w:ascii="Times New Roman" w:eastAsia="Times New Roman" w:hAnsi="Times New Roman" w:cs="Times New Roman"/>
          <w:b/>
          <w:color w:val="000000"/>
          <w:sz w:val="24"/>
          <w:szCs w:val="24"/>
        </w:rPr>
        <w:t>”</w:t>
      </w:r>
    </w:p>
    <w:p w14:paraId="1A024FEF" w14:textId="77777777" w:rsidR="00321F99" w:rsidRPr="00074C4E" w:rsidRDefault="00321F99" w:rsidP="00321F99">
      <w:pPr>
        <w:spacing w:line="360" w:lineRule="auto"/>
        <w:ind w:right="20"/>
        <w:jc w:val="center"/>
        <w:rPr>
          <w:rFonts w:ascii="Times New Roman" w:hAnsi="Times New Roman" w:cs="Times New Roman"/>
          <w:color w:val="000000"/>
          <w:sz w:val="24"/>
          <w:szCs w:val="24"/>
        </w:rPr>
      </w:pPr>
      <w:r w:rsidRPr="00074C4E">
        <w:rPr>
          <w:rFonts w:ascii="Times New Roman" w:eastAsia="Times New Roman" w:hAnsi="Times New Roman" w:cs="Times New Roman"/>
          <w:color w:val="000000"/>
          <w:sz w:val="24"/>
          <w:szCs w:val="24"/>
        </w:rPr>
        <w:t>Submitted in Partial Fulfillment of the Requirement Of</w:t>
      </w:r>
    </w:p>
    <w:p w14:paraId="65C154F8" w14:textId="77777777" w:rsidR="00321F99" w:rsidRPr="00074C4E" w:rsidRDefault="00321F99" w:rsidP="00321F99">
      <w:pPr>
        <w:spacing w:line="360" w:lineRule="auto"/>
        <w:ind w:right="20"/>
        <w:jc w:val="center"/>
        <w:rPr>
          <w:rFonts w:ascii="Times New Roman" w:hAnsi="Times New Roman" w:cs="Times New Roman"/>
          <w:color w:val="000000"/>
          <w:sz w:val="24"/>
          <w:szCs w:val="24"/>
        </w:rPr>
      </w:pPr>
      <w:r w:rsidRPr="00074C4E">
        <w:rPr>
          <w:rFonts w:ascii="Times New Roman" w:eastAsia="Times New Roman" w:hAnsi="Times New Roman" w:cs="Times New Roman"/>
          <w:color w:val="000000"/>
          <w:sz w:val="24"/>
          <w:szCs w:val="24"/>
        </w:rPr>
        <w:t>Project-III (BIT206CO)</w:t>
      </w:r>
    </w:p>
    <w:p w14:paraId="44E5A36E" w14:textId="77777777" w:rsidR="00321F99" w:rsidRPr="00074C4E" w:rsidRDefault="00321F99" w:rsidP="00321F99">
      <w:pPr>
        <w:spacing w:line="360" w:lineRule="auto"/>
        <w:ind w:right="20"/>
        <w:jc w:val="center"/>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o</w:t>
      </w:r>
      <w:r w:rsidRPr="00074C4E">
        <w:rPr>
          <w:rFonts w:ascii="Times New Roman" w:eastAsia="Times New Roman" w:hAnsi="Times New Roman" w:cs="Times New Roman"/>
          <w:color w:val="000000"/>
          <w:sz w:val="24"/>
          <w:szCs w:val="24"/>
        </w:rPr>
        <w:t>f</w:t>
      </w:r>
    </w:p>
    <w:p w14:paraId="38BB9E09" w14:textId="77777777" w:rsidR="00321F99" w:rsidRPr="00074C4E" w:rsidRDefault="00321F99" w:rsidP="00321F99">
      <w:pPr>
        <w:spacing w:line="360" w:lineRule="auto"/>
        <w:ind w:right="20"/>
        <w:jc w:val="center"/>
        <w:rPr>
          <w:rFonts w:ascii="Times New Roman" w:hAnsi="Times New Roman" w:cs="Times New Roman"/>
          <w:color w:val="000000"/>
          <w:sz w:val="24"/>
          <w:szCs w:val="24"/>
        </w:rPr>
      </w:pPr>
      <w:r w:rsidRPr="00074C4E">
        <w:rPr>
          <w:rFonts w:ascii="Times New Roman" w:eastAsia="Times New Roman" w:hAnsi="Times New Roman" w:cs="Times New Roman"/>
          <w:color w:val="000000"/>
          <w:sz w:val="24"/>
          <w:szCs w:val="24"/>
        </w:rPr>
        <w:t>Bachelor of Information Technology</w:t>
      </w:r>
    </w:p>
    <w:p w14:paraId="10AA8867" w14:textId="77777777" w:rsidR="00321F99" w:rsidRPr="00074C4E" w:rsidRDefault="00321F99" w:rsidP="00321F99">
      <w:pPr>
        <w:spacing w:line="360" w:lineRule="auto"/>
        <w:ind w:right="20"/>
        <w:jc w:val="center"/>
        <w:rPr>
          <w:rFonts w:ascii="Times New Roman" w:hAnsi="Times New Roman" w:cs="Times New Roman"/>
          <w:b/>
          <w:color w:val="000000"/>
          <w:sz w:val="24"/>
          <w:szCs w:val="24"/>
        </w:rPr>
      </w:pPr>
      <w:r w:rsidRPr="00074C4E">
        <w:rPr>
          <w:rFonts w:ascii="Times New Roman" w:eastAsia="Times New Roman" w:hAnsi="Times New Roman" w:cs="Times New Roman"/>
          <w:b/>
          <w:color w:val="000000"/>
          <w:sz w:val="24"/>
          <w:szCs w:val="24"/>
        </w:rPr>
        <w:t>Submitted to:</w:t>
      </w:r>
    </w:p>
    <w:p w14:paraId="793F95AE" w14:textId="77777777" w:rsidR="00321F99" w:rsidRPr="00074C4E" w:rsidRDefault="00321F99" w:rsidP="00321F99">
      <w:pPr>
        <w:spacing w:line="360" w:lineRule="auto"/>
        <w:ind w:right="20"/>
        <w:jc w:val="center"/>
        <w:rPr>
          <w:rFonts w:ascii="Times New Roman" w:hAnsi="Times New Roman" w:cs="Times New Roman"/>
          <w:color w:val="000000"/>
          <w:sz w:val="24"/>
          <w:szCs w:val="24"/>
        </w:rPr>
      </w:pPr>
      <w:r w:rsidRPr="00074C4E">
        <w:rPr>
          <w:rFonts w:ascii="Times New Roman" w:hAnsi="Times New Roman" w:cs="Times New Roman"/>
          <w:noProof/>
          <w:lang w:bidi="hi-IN"/>
        </w:rPr>
        <w:drawing>
          <wp:inline distT="0" distB="0" distL="0" distR="0" wp14:anchorId="19DDEC2A" wp14:editId="71B9C05A">
            <wp:extent cx="1302106" cy="1308617"/>
            <wp:effectExtent l="0" t="0" r="0" b="63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pic:cNvPicPr/>
                  </pic:nvPicPr>
                  <pic:blipFill>
                    <a:blip r:embed="rId9" cstate="print">
                      <a:extLst>
                        <a:ext uri="{28A0092B-C50C-407E-A947-70E740481C1C}">
                          <a14:useLocalDpi xmlns:a14="http://schemas.microsoft.com/office/drawing/2010/main" val="0"/>
                        </a:ext>
                      </a:extLst>
                    </a:blip>
                    <a:stretch>
                      <a:fillRect/>
                    </a:stretch>
                  </pic:blipFill>
                  <pic:spPr>
                    <a:xfrm>
                      <a:off x="0" y="0"/>
                      <a:ext cx="1318592" cy="1325186"/>
                    </a:xfrm>
                    <a:prstGeom prst="rect">
                      <a:avLst/>
                    </a:prstGeom>
                  </pic:spPr>
                </pic:pic>
              </a:graphicData>
            </a:graphic>
          </wp:inline>
        </w:drawing>
      </w:r>
    </w:p>
    <w:p w14:paraId="175E323E" w14:textId="77777777" w:rsidR="00321F99" w:rsidRPr="00074C4E" w:rsidRDefault="00321F99" w:rsidP="00321F99">
      <w:pPr>
        <w:spacing w:line="360" w:lineRule="auto"/>
        <w:ind w:right="20"/>
        <w:jc w:val="center"/>
        <w:rPr>
          <w:rFonts w:ascii="Times New Roman" w:hAnsi="Times New Roman" w:cs="Times New Roman"/>
          <w:color w:val="000000"/>
          <w:sz w:val="24"/>
          <w:szCs w:val="24"/>
        </w:rPr>
      </w:pPr>
    </w:p>
    <w:p w14:paraId="13BA3C15" w14:textId="77777777" w:rsidR="00321F99" w:rsidRPr="00074C4E" w:rsidRDefault="00321F99" w:rsidP="00321F99">
      <w:pPr>
        <w:spacing w:line="360" w:lineRule="auto"/>
        <w:ind w:right="20"/>
        <w:jc w:val="center"/>
        <w:rPr>
          <w:rFonts w:ascii="Times New Roman" w:hAnsi="Times New Roman" w:cs="Times New Roman"/>
          <w:color w:val="000000"/>
          <w:sz w:val="24"/>
          <w:szCs w:val="24"/>
        </w:rPr>
      </w:pPr>
      <w:proofErr w:type="spellStart"/>
      <w:r w:rsidRPr="00074C4E">
        <w:rPr>
          <w:rFonts w:ascii="Times New Roman" w:eastAsia="Times New Roman" w:hAnsi="Times New Roman" w:cs="Times New Roman"/>
          <w:color w:val="000000"/>
          <w:sz w:val="24"/>
          <w:szCs w:val="24"/>
        </w:rPr>
        <w:t>Purbanchal</w:t>
      </w:r>
      <w:proofErr w:type="spellEnd"/>
      <w:r w:rsidRPr="00074C4E">
        <w:rPr>
          <w:rFonts w:ascii="Times New Roman" w:eastAsia="Times New Roman" w:hAnsi="Times New Roman" w:cs="Times New Roman"/>
          <w:color w:val="000000"/>
          <w:sz w:val="24"/>
          <w:szCs w:val="24"/>
        </w:rPr>
        <w:t xml:space="preserve"> University</w:t>
      </w:r>
    </w:p>
    <w:p w14:paraId="6A9FB703" w14:textId="77777777" w:rsidR="00321F99" w:rsidRPr="00074C4E" w:rsidRDefault="00321F99" w:rsidP="00321F99">
      <w:pPr>
        <w:spacing w:line="360" w:lineRule="auto"/>
        <w:ind w:right="20"/>
        <w:jc w:val="center"/>
        <w:rPr>
          <w:rFonts w:ascii="Times New Roman" w:hAnsi="Times New Roman" w:cs="Times New Roman"/>
          <w:color w:val="000000"/>
          <w:sz w:val="24"/>
          <w:szCs w:val="24"/>
        </w:rPr>
      </w:pPr>
      <w:r w:rsidRPr="00074C4E">
        <w:rPr>
          <w:rFonts w:ascii="Times New Roman" w:eastAsia="Times New Roman" w:hAnsi="Times New Roman" w:cs="Times New Roman"/>
          <w:color w:val="000000"/>
          <w:sz w:val="24"/>
          <w:szCs w:val="24"/>
        </w:rPr>
        <w:t>Biratnagar, Nepal</w:t>
      </w:r>
    </w:p>
    <w:p w14:paraId="0C3CCF93" w14:textId="77777777" w:rsidR="00321F99" w:rsidRPr="00074C4E" w:rsidRDefault="00321F99" w:rsidP="00321F99">
      <w:pPr>
        <w:spacing w:line="360" w:lineRule="auto"/>
        <w:ind w:right="20"/>
        <w:jc w:val="center"/>
        <w:rPr>
          <w:rFonts w:ascii="Times New Roman" w:hAnsi="Times New Roman" w:cs="Times New Roman"/>
          <w:b/>
          <w:color w:val="000000"/>
          <w:sz w:val="24"/>
          <w:szCs w:val="24"/>
        </w:rPr>
      </w:pPr>
      <w:r w:rsidRPr="00074C4E">
        <w:rPr>
          <w:rFonts w:ascii="Times New Roman" w:eastAsia="Times New Roman" w:hAnsi="Times New Roman" w:cs="Times New Roman"/>
          <w:b/>
          <w:color w:val="000000"/>
          <w:sz w:val="24"/>
          <w:szCs w:val="24"/>
        </w:rPr>
        <w:t>Submitted by:</w:t>
      </w:r>
    </w:p>
    <w:p w14:paraId="13F3F9F2" w14:textId="472B2163" w:rsidR="00321F99" w:rsidRPr="00074C4E" w:rsidRDefault="00321F99" w:rsidP="00321F99">
      <w:pPr>
        <w:spacing w:line="360" w:lineRule="auto"/>
        <w:ind w:right="20"/>
        <w:jc w:val="center"/>
        <w:rPr>
          <w:rFonts w:ascii="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Anishu</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Nachhiring</w:t>
      </w:r>
      <w:proofErr w:type="spellEnd"/>
      <w:r>
        <w:rPr>
          <w:rFonts w:ascii="Times New Roman" w:eastAsia="Times New Roman" w:hAnsi="Times New Roman" w:cs="Times New Roman"/>
          <w:color w:val="000000"/>
          <w:sz w:val="24"/>
          <w:szCs w:val="24"/>
        </w:rPr>
        <w:t xml:space="preserve"> Rai (33369</w:t>
      </w:r>
      <w:r w:rsidR="008261AC">
        <w:rPr>
          <w:rFonts w:ascii="Times New Roman" w:eastAsia="Times New Roman" w:hAnsi="Times New Roman" w:cs="Times New Roman"/>
          <w:color w:val="000000"/>
          <w:sz w:val="24"/>
          <w:szCs w:val="24"/>
        </w:rPr>
        <w:t>2</w:t>
      </w:r>
      <w:r w:rsidRPr="00074C4E">
        <w:rPr>
          <w:rFonts w:ascii="Times New Roman" w:eastAsia="Times New Roman" w:hAnsi="Times New Roman" w:cs="Times New Roman"/>
          <w:color w:val="000000"/>
          <w:sz w:val="24"/>
          <w:szCs w:val="24"/>
        </w:rPr>
        <w:t>)</w:t>
      </w:r>
    </w:p>
    <w:p w14:paraId="11C86D98" w14:textId="73C49A9C" w:rsidR="00321F99" w:rsidRDefault="00B322B2" w:rsidP="00B322B2">
      <w:pPr>
        <w:spacing w:line="360" w:lineRule="auto"/>
        <w:ind w:left="2160" w:right="20"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spellStart"/>
      <w:r w:rsidR="008261AC">
        <w:rPr>
          <w:rFonts w:ascii="Times New Roman" w:eastAsia="Times New Roman" w:hAnsi="Times New Roman" w:cs="Times New Roman"/>
          <w:color w:val="000000"/>
          <w:sz w:val="24"/>
          <w:szCs w:val="24"/>
        </w:rPr>
        <w:t>Neelisha</w:t>
      </w:r>
      <w:proofErr w:type="spellEnd"/>
      <w:r w:rsidR="008261AC">
        <w:rPr>
          <w:rFonts w:ascii="Times New Roman" w:eastAsia="Times New Roman" w:hAnsi="Times New Roman" w:cs="Times New Roman"/>
          <w:color w:val="000000"/>
          <w:sz w:val="24"/>
          <w:szCs w:val="24"/>
        </w:rPr>
        <w:t xml:space="preserve"> Shrestha </w:t>
      </w:r>
      <w:r w:rsidR="00321F99" w:rsidRPr="00074C4E">
        <w:rPr>
          <w:rFonts w:ascii="Times New Roman" w:eastAsia="Times New Roman" w:hAnsi="Times New Roman" w:cs="Times New Roman"/>
          <w:color w:val="000000"/>
          <w:sz w:val="24"/>
          <w:szCs w:val="24"/>
        </w:rPr>
        <w:t>(333</w:t>
      </w:r>
      <w:r w:rsidR="008261AC">
        <w:rPr>
          <w:rFonts w:ascii="Times New Roman" w:eastAsia="Times New Roman" w:hAnsi="Times New Roman" w:cs="Times New Roman"/>
          <w:color w:val="000000"/>
          <w:sz w:val="24"/>
          <w:szCs w:val="24"/>
        </w:rPr>
        <w:t>700</w:t>
      </w:r>
      <w:r w:rsidR="00321F99" w:rsidRPr="00074C4E">
        <w:rPr>
          <w:rFonts w:ascii="Times New Roman" w:eastAsia="Times New Roman" w:hAnsi="Times New Roman" w:cs="Times New Roman"/>
          <w:color w:val="000000"/>
          <w:sz w:val="24"/>
          <w:szCs w:val="24"/>
        </w:rPr>
        <w:t>)</w:t>
      </w:r>
    </w:p>
    <w:p w14:paraId="7B3A19A3" w14:textId="7738680A" w:rsidR="00321F99" w:rsidRDefault="00B322B2" w:rsidP="00996240">
      <w:pPr>
        <w:spacing w:line="360" w:lineRule="auto"/>
        <w:ind w:left="2880" w:right="20"/>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8261AC">
        <w:rPr>
          <w:rFonts w:ascii="Times New Roman" w:eastAsia="Times New Roman" w:hAnsi="Times New Roman" w:cs="Times New Roman"/>
          <w:color w:val="000000"/>
          <w:sz w:val="24"/>
          <w:szCs w:val="24"/>
        </w:rPr>
        <w:t>Srijana Limbu</w:t>
      </w:r>
      <w:r w:rsidR="00321F99">
        <w:rPr>
          <w:rFonts w:ascii="Times New Roman" w:eastAsia="Times New Roman" w:hAnsi="Times New Roman" w:cs="Times New Roman"/>
          <w:color w:val="000000"/>
          <w:sz w:val="24"/>
          <w:szCs w:val="24"/>
        </w:rPr>
        <w:t xml:space="preserve"> </w:t>
      </w:r>
      <w:r w:rsidR="00321F99" w:rsidRPr="00074C4E">
        <w:rPr>
          <w:rFonts w:ascii="Times New Roman" w:eastAsia="Times New Roman" w:hAnsi="Times New Roman" w:cs="Times New Roman"/>
          <w:color w:val="000000"/>
          <w:sz w:val="24"/>
          <w:szCs w:val="24"/>
        </w:rPr>
        <w:t>(333</w:t>
      </w:r>
      <w:r w:rsidR="000F7C9E">
        <w:rPr>
          <w:rFonts w:ascii="Times New Roman" w:eastAsia="Times New Roman" w:hAnsi="Times New Roman" w:cs="Times New Roman"/>
          <w:color w:val="000000"/>
          <w:sz w:val="24"/>
          <w:szCs w:val="24"/>
        </w:rPr>
        <w:t>71</w:t>
      </w:r>
      <w:r w:rsidR="00CF4CF7">
        <w:rPr>
          <w:rFonts w:ascii="Times New Roman" w:eastAsia="Times New Roman" w:hAnsi="Times New Roman" w:cs="Times New Roman"/>
          <w:color w:val="000000"/>
          <w:sz w:val="24"/>
          <w:szCs w:val="24"/>
        </w:rPr>
        <w:t>8</w:t>
      </w:r>
      <w:r w:rsidR="00321F99" w:rsidRPr="00074C4E">
        <w:rPr>
          <w:rFonts w:ascii="Times New Roman" w:eastAsia="Times New Roman" w:hAnsi="Times New Roman" w:cs="Times New Roman"/>
          <w:color w:val="000000"/>
          <w:sz w:val="24"/>
          <w:szCs w:val="24"/>
        </w:rPr>
        <w:t>)</w:t>
      </w:r>
    </w:p>
    <w:p w14:paraId="3EF9ED51" w14:textId="77777777" w:rsidR="00321F99" w:rsidRDefault="00321F99" w:rsidP="00321F99">
      <w:pPr>
        <w:spacing w:line="360" w:lineRule="auto"/>
        <w:ind w:right="20"/>
        <w:jc w:val="center"/>
        <w:rPr>
          <w:rFonts w:ascii="Times New Roman" w:hAnsi="Times New Roman" w:cs="Times New Roman"/>
          <w:color w:val="000000"/>
          <w:sz w:val="24"/>
          <w:szCs w:val="24"/>
        </w:rPr>
      </w:pPr>
    </w:p>
    <w:p w14:paraId="7414E78B" w14:textId="77777777" w:rsidR="00321F99" w:rsidRPr="00074C4E" w:rsidRDefault="00321F99" w:rsidP="00321F99">
      <w:pPr>
        <w:spacing w:line="360" w:lineRule="auto"/>
        <w:ind w:right="20"/>
        <w:jc w:val="center"/>
        <w:rPr>
          <w:rFonts w:ascii="Times New Roman" w:hAnsi="Times New Roman" w:cs="Times New Roman"/>
          <w:color w:val="000000"/>
          <w:sz w:val="24"/>
          <w:szCs w:val="24"/>
        </w:rPr>
      </w:pPr>
    </w:p>
    <w:p w14:paraId="4EC1B97E" w14:textId="77777777" w:rsidR="00996240" w:rsidRDefault="00321F99" w:rsidP="00321F99">
      <w:pPr>
        <w:spacing w:line="360" w:lineRule="auto"/>
        <w:ind w:right="20"/>
        <w:jc w:val="center"/>
        <w:rPr>
          <w:rFonts w:ascii="Times New Roman" w:hAnsi="Times New Roman" w:cs="Times New Roman"/>
          <w:color w:val="000000"/>
          <w:sz w:val="24"/>
          <w:szCs w:val="24"/>
        </w:rPr>
        <w:sectPr w:rsidR="00996240" w:rsidSect="00996240">
          <w:footerReference w:type="default" r:id="rId10"/>
          <w:pgSz w:w="12240" w:h="15840"/>
          <w:pgMar w:top="1440" w:right="1440" w:bottom="1440" w:left="1440" w:header="720" w:footer="720" w:gutter="0"/>
          <w:pgNumType w:start="0"/>
          <w:cols w:space="720"/>
          <w:titlePg/>
          <w:docGrid w:linePitch="299"/>
        </w:sectPr>
      </w:pPr>
      <w:r>
        <w:rPr>
          <w:rFonts w:ascii="Times New Roman" w:hAnsi="Times New Roman" w:cs="Times New Roman"/>
          <w:color w:val="000000"/>
          <w:sz w:val="24"/>
          <w:szCs w:val="24"/>
        </w:rPr>
        <w:t xml:space="preserve">  </w:t>
      </w:r>
    </w:p>
    <w:p w14:paraId="7EF67CCB" w14:textId="77777777" w:rsidR="00321F99" w:rsidRPr="00EC22EC" w:rsidRDefault="00321F99" w:rsidP="00321F99">
      <w:pPr>
        <w:spacing w:line="360" w:lineRule="auto"/>
        <w:ind w:right="20"/>
        <w:jc w:val="center"/>
        <w:rPr>
          <w:rFonts w:ascii="Times New Roman" w:hAnsi="Times New Roman" w:cs="Times New Roman"/>
          <w:b/>
          <w:color w:val="000000"/>
          <w:sz w:val="40"/>
          <w:szCs w:val="40"/>
        </w:rPr>
      </w:pPr>
      <w:r>
        <w:rPr>
          <w:rFonts w:ascii="Times New Roman" w:hAnsi="Times New Roman" w:cs="Times New Roman"/>
          <w:color w:val="000000"/>
          <w:sz w:val="24"/>
          <w:szCs w:val="24"/>
        </w:rPr>
        <w:lastRenderedPageBreak/>
        <w:t xml:space="preserve"> </w:t>
      </w:r>
      <w:r w:rsidRPr="00EC22EC">
        <w:rPr>
          <w:rFonts w:ascii="Times New Roman" w:eastAsia="Times New Roman" w:hAnsi="Times New Roman" w:cs="Times New Roman"/>
          <w:b/>
          <w:color w:val="000000"/>
          <w:sz w:val="40"/>
          <w:szCs w:val="40"/>
        </w:rPr>
        <w:t xml:space="preserve">KIST COLLEGE AND SS </w:t>
      </w:r>
    </w:p>
    <w:p w14:paraId="511E7E3E" w14:textId="77777777" w:rsidR="00321F99" w:rsidRPr="00074C4E" w:rsidRDefault="00321F99" w:rsidP="00321F99">
      <w:pPr>
        <w:spacing w:line="360" w:lineRule="auto"/>
        <w:ind w:right="20"/>
        <w:rPr>
          <w:rFonts w:ascii="Times New Roman" w:hAnsi="Times New Roman" w:cs="Times New Roman"/>
          <w:color w:val="000000"/>
          <w:sz w:val="24"/>
          <w:szCs w:val="24"/>
        </w:rPr>
      </w:pPr>
    </w:p>
    <w:p w14:paraId="4895C819" w14:textId="77777777" w:rsidR="004F4C27" w:rsidRDefault="004F4C27">
      <w:pPr>
        <w:tabs>
          <w:tab w:val="left" w:pos="7416"/>
        </w:tabs>
      </w:pPr>
    </w:p>
    <w:p w14:paraId="16E16C9D" w14:textId="77777777" w:rsidR="00321F99" w:rsidRPr="00074C4E" w:rsidRDefault="00321F99" w:rsidP="00321F99">
      <w:pPr>
        <w:spacing w:line="360" w:lineRule="auto"/>
        <w:ind w:right="20"/>
        <w:jc w:val="center"/>
        <w:rPr>
          <w:rFonts w:ascii="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Kamalpokhari</w:t>
      </w:r>
      <w:proofErr w:type="spellEnd"/>
      <w:r w:rsidRPr="00074C4E">
        <w:rPr>
          <w:rFonts w:ascii="Times New Roman" w:eastAsia="Times New Roman" w:hAnsi="Times New Roman" w:cs="Times New Roman"/>
          <w:color w:val="000000"/>
          <w:sz w:val="24"/>
          <w:szCs w:val="24"/>
        </w:rPr>
        <w:t>, Kathmandu</w:t>
      </w:r>
    </w:p>
    <w:p w14:paraId="611080C6" w14:textId="77777777" w:rsidR="00321F99" w:rsidRPr="00074C4E" w:rsidRDefault="00321F99" w:rsidP="00321F99">
      <w:pPr>
        <w:spacing w:line="360" w:lineRule="auto"/>
        <w:ind w:right="20"/>
        <w:jc w:val="center"/>
        <w:rPr>
          <w:rFonts w:ascii="Times New Roman" w:hAnsi="Times New Roman" w:cs="Times New Roman"/>
          <w:sz w:val="24"/>
          <w:szCs w:val="24"/>
        </w:rPr>
      </w:pPr>
      <w:r w:rsidRPr="00074C4E">
        <w:rPr>
          <w:rFonts w:ascii="Times New Roman" w:eastAsia="Times New Roman" w:hAnsi="Times New Roman" w:cs="Times New Roman"/>
          <w:color w:val="000000"/>
          <w:sz w:val="24"/>
          <w:szCs w:val="24"/>
        </w:rPr>
        <w:t xml:space="preserve">March </w:t>
      </w:r>
      <w:r>
        <w:rPr>
          <w:rFonts w:ascii="Times New Roman" w:eastAsia="Times New Roman" w:hAnsi="Times New Roman" w:cs="Times New Roman"/>
          <w:color w:val="000000"/>
          <w:sz w:val="24"/>
          <w:szCs w:val="24"/>
        </w:rPr>
        <w:t>23</w:t>
      </w:r>
      <w:r w:rsidRPr="00074C4E">
        <w:rPr>
          <w:rFonts w:ascii="Times New Roman" w:eastAsia="Times New Roman" w:hAnsi="Times New Roman" w:cs="Times New Roman"/>
          <w:color w:val="000000"/>
          <w:sz w:val="24"/>
          <w:szCs w:val="24"/>
        </w:rPr>
        <w:t>, 2023</w:t>
      </w:r>
    </w:p>
    <w:p w14:paraId="51291F8B" w14:textId="77777777" w:rsidR="00321F99" w:rsidRPr="00074C4E" w:rsidRDefault="00321F99" w:rsidP="00321F99">
      <w:pPr>
        <w:spacing w:line="360" w:lineRule="auto"/>
        <w:ind w:right="20"/>
        <w:jc w:val="center"/>
        <w:rPr>
          <w:rFonts w:ascii="Times New Roman" w:hAnsi="Times New Roman" w:cs="Times New Roman"/>
          <w:color w:val="000000"/>
          <w:sz w:val="24"/>
          <w:szCs w:val="24"/>
        </w:rPr>
      </w:pPr>
    </w:p>
    <w:p w14:paraId="31ABFBC0" w14:textId="77777777" w:rsidR="00321F99" w:rsidRPr="00074C4E" w:rsidRDefault="00321F99" w:rsidP="00321F99">
      <w:pPr>
        <w:spacing w:line="360" w:lineRule="auto"/>
        <w:jc w:val="center"/>
        <w:rPr>
          <w:rFonts w:ascii="Times New Roman" w:hAnsi="Times New Roman" w:cs="Times New Roman"/>
          <w:b/>
          <w:color w:val="000000"/>
          <w:sz w:val="24"/>
          <w:szCs w:val="24"/>
        </w:rPr>
      </w:pPr>
      <w:r w:rsidRPr="00074C4E">
        <w:rPr>
          <w:rFonts w:ascii="Times New Roman" w:eastAsia="Times New Roman" w:hAnsi="Times New Roman" w:cs="Times New Roman"/>
          <w:b/>
          <w:color w:val="000000"/>
          <w:sz w:val="24"/>
          <w:szCs w:val="24"/>
        </w:rPr>
        <w:t>Project Supervisor</w:t>
      </w:r>
    </w:p>
    <w:p w14:paraId="2DE5CFF0" w14:textId="77777777" w:rsidR="00321F99" w:rsidRPr="00074C4E" w:rsidRDefault="00321F99" w:rsidP="00321F99">
      <w:pPr>
        <w:spacing w:line="360" w:lineRule="auto"/>
        <w:ind w:right="20"/>
        <w:jc w:val="center"/>
        <w:rPr>
          <w:rFonts w:ascii="Times New Roman" w:hAnsi="Times New Roman" w:cs="Times New Roman"/>
          <w:b/>
          <w:color w:val="000000"/>
          <w:sz w:val="24"/>
          <w:szCs w:val="24"/>
        </w:rPr>
      </w:pPr>
      <w:r w:rsidRPr="00074C4E">
        <w:rPr>
          <w:rFonts w:ascii="Times New Roman" w:eastAsia="Times New Roman" w:hAnsi="Times New Roman" w:cs="Times New Roman"/>
          <w:b/>
          <w:color w:val="000000"/>
          <w:sz w:val="24"/>
          <w:szCs w:val="24"/>
        </w:rPr>
        <w:t xml:space="preserve">Kiran </w:t>
      </w:r>
      <w:proofErr w:type="spellStart"/>
      <w:r w:rsidRPr="00074C4E">
        <w:rPr>
          <w:rFonts w:ascii="Times New Roman" w:eastAsia="Times New Roman" w:hAnsi="Times New Roman" w:cs="Times New Roman"/>
          <w:b/>
          <w:color w:val="000000"/>
          <w:sz w:val="24"/>
          <w:szCs w:val="24"/>
        </w:rPr>
        <w:t>Khanal</w:t>
      </w:r>
      <w:proofErr w:type="spellEnd"/>
    </w:p>
    <w:p w14:paraId="4E4768B8" w14:textId="77777777" w:rsidR="00321F99" w:rsidRDefault="00321F99">
      <w:pPr>
        <w:tabs>
          <w:tab w:val="left" w:pos="7416"/>
        </w:tabs>
      </w:pPr>
    </w:p>
    <w:p w14:paraId="41F2CA00" w14:textId="77777777" w:rsidR="000F7C9E" w:rsidRDefault="000F7C9E">
      <w:pPr>
        <w:tabs>
          <w:tab w:val="left" w:pos="7416"/>
        </w:tabs>
      </w:pPr>
    </w:p>
    <w:p w14:paraId="141B356B" w14:textId="77777777" w:rsidR="000F7C9E" w:rsidRDefault="000F7C9E">
      <w:pPr>
        <w:tabs>
          <w:tab w:val="left" w:pos="7416"/>
        </w:tabs>
      </w:pPr>
    </w:p>
    <w:p w14:paraId="240F8413" w14:textId="77777777" w:rsidR="000F7C9E" w:rsidRDefault="000F7C9E">
      <w:pPr>
        <w:tabs>
          <w:tab w:val="left" w:pos="7416"/>
        </w:tabs>
      </w:pPr>
    </w:p>
    <w:p w14:paraId="009BCA5C" w14:textId="77777777" w:rsidR="000F7C9E" w:rsidRDefault="000F7C9E">
      <w:pPr>
        <w:tabs>
          <w:tab w:val="left" w:pos="7416"/>
        </w:tabs>
      </w:pPr>
    </w:p>
    <w:p w14:paraId="1808B673" w14:textId="77777777" w:rsidR="000F7C9E" w:rsidRDefault="000F7C9E">
      <w:pPr>
        <w:tabs>
          <w:tab w:val="left" w:pos="7416"/>
        </w:tabs>
      </w:pPr>
    </w:p>
    <w:p w14:paraId="4E937978" w14:textId="77777777" w:rsidR="000F7C9E" w:rsidRDefault="000F7C9E">
      <w:pPr>
        <w:tabs>
          <w:tab w:val="left" w:pos="7416"/>
        </w:tabs>
      </w:pPr>
    </w:p>
    <w:p w14:paraId="65411123" w14:textId="77777777" w:rsidR="000F7C9E" w:rsidRDefault="000F7C9E">
      <w:pPr>
        <w:tabs>
          <w:tab w:val="left" w:pos="7416"/>
        </w:tabs>
      </w:pPr>
    </w:p>
    <w:p w14:paraId="5B0D318E" w14:textId="77777777" w:rsidR="000F7C9E" w:rsidRDefault="000F7C9E">
      <w:pPr>
        <w:tabs>
          <w:tab w:val="left" w:pos="7416"/>
        </w:tabs>
      </w:pPr>
    </w:p>
    <w:p w14:paraId="53A65E1A" w14:textId="77777777" w:rsidR="000F7C9E" w:rsidRDefault="000F7C9E">
      <w:pPr>
        <w:tabs>
          <w:tab w:val="left" w:pos="7416"/>
        </w:tabs>
      </w:pPr>
    </w:p>
    <w:p w14:paraId="101F8C99" w14:textId="77777777" w:rsidR="000F7C9E" w:rsidRDefault="000F7C9E">
      <w:pPr>
        <w:tabs>
          <w:tab w:val="left" w:pos="7416"/>
        </w:tabs>
      </w:pPr>
    </w:p>
    <w:p w14:paraId="2AF5B85E" w14:textId="77777777" w:rsidR="000F7C9E" w:rsidRDefault="000F7C9E">
      <w:pPr>
        <w:tabs>
          <w:tab w:val="left" w:pos="7416"/>
        </w:tabs>
      </w:pPr>
    </w:p>
    <w:p w14:paraId="5EF329D0" w14:textId="77777777" w:rsidR="000F7C9E" w:rsidRDefault="000F7C9E">
      <w:pPr>
        <w:tabs>
          <w:tab w:val="left" w:pos="7416"/>
        </w:tabs>
      </w:pPr>
    </w:p>
    <w:p w14:paraId="2FE7F679" w14:textId="77777777" w:rsidR="000F7C9E" w:rsidRDefault="000F7C9E">
      <w:pPr>
        <w:tabs>
          <w:tab w:val="left" w:pos="7416"/>
        </w:tabs>
      </w:pPr>
    </w:p>
    <w:p w14:paraId="76025D90" w14:textId="77777777" w:rsidR="000F7C9E" w:rsidRDefault="000F7C9E">
      <w:pPr>
        <w:tabs>
          <w:tab w:val="left" w:pos="7416"/>
        </w:tabs>
      </w:pPr>
    </w:p>
    <w:p w14:paraId="61F8A507" w14:textId="77777777" w:rsidR="000F7C9E" w:rsidRDefault="000F7C9E">
      <w:pPr>
        <w:tabs>
          <w:tab w:val="left" w:pos="7416"/>
        </w:tabs>
      </w:pPr>
    </w:p>
    <w:p w14:paraId="18EEF56C" w14:textId="77777777" w:rsidR="000F7C9E" w:rsidRDefault="000F7C9E">
      <w:pPr>
        <w:tabs>
          <w:tab w:val="left" w:pos="7416"/>
        </w:tabs>
      </w:pPr>
    </w:p>
    <w:p w14:paraId="7A503CF5" w14:textId="77777777" w:rsidR="000F7C9E" w:rsidRDefault="000F7C9E">
      <w:pPr>
        <w:tabs>
          <w:tab w:val="left" w:pos="7416"/>
        </w:tabs>
      </w:pPr>
    </w:p>
    <w:p w14:paraId="0AE7793B" w14:textId="77777777" w:rsidR="000F7C9E" w:rsidRDefault="000F7C9E">
      <w:pPr>
        <w:tabs>
          <w:tab w:val="left" w:pos="7416"/>
        </w:tabs>
      </w:pPr>
    </w:p>
    <w:p w14:paraId="733F7F88" w14:textId="77777777" w:rsidR="000F7C9E" w:rsidRPr="00074C4E" w:rsidRDefault="000F7C9E" w:rsidP="000F7C9E">
      <w:pPr>
        <w:spacing w:line="360" w:lineRule="auto"/>
        <w:ind w:right="20"/>
        <w:jc w:val="center"/>
        <w:rPr>
          <w:rFonts w:ascii="Times New Roman" w:hAnsi="Times New Roman" w:cs="Times New Roman"/>
          <w:b/>
          <w:color w:val="000000"/>
          <w:sz w:val="32"/>
          <w:szCs w:val="32"/>
        </w:rPr>
      </w:pPr>
      <w:r w:rsidRPr="00074C4E">
        <w:rPr>
          <w:rFonts w:ascii="Times New Roman" w:hAnsi="Times New Roman" w:cs="Times New Roman"/>
          <w:b/>
          <w:color w:val="000000"/>
          <w:sz w:val="32"/>
          <w:szCs w:val="32"/>
        </w:rPr>
        <w:t>CERTIFICATE OF TOPIC APPROVAL SHEET</w:t>
      </w:r>
    </w:p>
    <w:p w14:paraId="660C8069" w14:textId="77777777" w:rsidR="000F7C9E" w:rsidRPr="00074C4E" w:rsidRDefault="000F7C9E" w:rsidP="000F7C9E">
      <w:pPr>
        <w:spacing w:line="360" w:lineRule="auto"/>
        <w:ind w:right="20"/>
        <w:jc w:val="both"/>
        <w:rPr>
          <w:rFonts w:ascii="Times New Roman" w:hAnsi="Times New Roman" w:cs="Times New Roman"/>
          <w:b/>
          <w:color w:val="000000"/>
          <w:sz w:val="28"/>
          <w:szCs w:val="28"/>
        </w:rPr>
      </w:pPr>
    </w:p>
    <w:p w14:paraId="08A72DAA" w14:textId="1FF840E9" w:rsidR="000F7C9E" w:rsidRPr="00074C4E" w:rsidRDefault="000F7C9E" w:rsidP="000F7C9E">
      <w:pPr>
        <w:spacing w:line="360" w:lineRule="auto"/>
        <w:jc w:val="both"/>
        <w:rPr>
          <w:rFonts w:ascii="Times New Roman" w:hAnsi="Times New Roman" w:cs="Times New Roman"/>
          <w:color w:val="000000"/>
          <w:sz w:val="24"/>
          <w:szCs w:val="24"/>
        </w:rPr>
      </w:pPr>
      <w:r w:rsidRPr="00074C4E">
        <w:rPr>
          <w:rFonts w:ascii="Times New Roman" w:eastAsia="Times New Roman" w:hAnsi="Times New Roman" w:cs="Times New Roman"/>
          <w:color w:val="000000"/>
          <w:sz w:val="24"/>
          <w:szCs w:val="24"/>
        </w:rPr>
        <w:t xml:space="preserve">It is hereby informed that the topic selected by </w:t>
      </w:r>
      <w:proofErr w:type="spellStart"/>
      <w:r w:rsidR="00B322B2">
        <w:rPr>
          <w:rFonts w:ascii="Times New Roman" w:eastAsia="Times New Roman" w:hAnsi="Times New Roman" w:cs="Times New Roman"/>
          <w:color w:val="000000"/>
          <w:sz w:val="24"/>
          <w:szCs w:val="24"/>
        </w:rPr>
        <w:t>Anishu</w:t>
      </w:r>
      <w:proofErr w:type="spellEnd"/>
      <w:r w:rsidR="00B322B2">
        <w:rPr>
          <w:rFonts w:ascii="Times New Roman" w:eastAsia="Times New Roman" w:hAnsi="Times New Roman" w:cs="Times New Roman"/>
          <w:color w:val="000000"/>
          <w:sz w:val="24"/>
          <w:szCs w:val="24"/>
        </w:rPr>
        <w:t xml:space="preserve"> </w:t>
      </w:r>
      <w:proofErr w:type="spellStart"/>
      <w:r w:rsidR="00B322B2">
        <w:rPr>
          <w:rFonts w:ascii="Times New Roman" w:eastAsia="Times New Roman" w:hAnsi="Times New Roman" w:cs="Times New Roman"/>
          <w:color w:val="000000"/>
          <w:sz w:val="24"/>
          <w:szCs w:val="24"/>
        </w:rPr>
        <w:t>Nachhiring</w:t>
      </w:r>
      <w:proofErr w:type="spellEnd"/>
      <w:r w:rsidR="00B322B2">
        <w:rPr>
          <w:rFonts w:ascii="Times New Roman" w:eastAsia="Times New Roman" w:hAnsi="Times New Roman" w:cs="Times New Roman"/>
          <w:color w:val="000000"/>
          <w:sz w:val="24"/>
          <w:szCs w:val="24"/>
        </w:rPr>
        <w:t xml:space="preserve"> Rai</w:t>
      </w:r>
      <w:r>
        <w:rPr>
          <w:rFonts w:ascii="Times New Roman" w:eastAsia="Times New Roman" w:hAnsi="Times New Roman" w:cs="Times New Roman"/>
          <w:color w:val="000000"/>
          <w:sz w:val="24"/>
          <w:szCs w:val="24"/>
        </w:rPr>
        <w:t xml:space="preserve">, </w:t>
      </w:r>
      <w:proofErr w:type="spellStart"/>
      <w:r w:rsidR="00B322B2">
        <w:rPr>
          <w:rFonts w:ascii="Times New Roman" w:eastAsia="Times New Roman" w:hAnsi="Times New Roman" w:cs="Times New Roman"/>
          <w:color w:val="000000"/>
          <w:sz w:val="24"/>
          <w:szCs w:val="24"/>
        </w:rPr>
        <w:t>Neelisha</w:t>
      </w:r>
      <w:proofErr w:type="spellEnd"/>
      <w:r w:rsidR="00B322B2">
        <w:rPr>
          <w:rFonts w:ascii="Times New Roman" w:eastAsia="Times New Roman" w:hAnsi="Times New Roman" w:cs="Times New Roman"/>
          <w:color w:val="000000"/>
          <w:sz w:val="24"/>
          <w:szCs w:val="24"/>
        </w:rPr>
        <w:t xml:space="preserve"> Shrestha </w:t>
      </w:r>
      <w:r w:rsidRPr="00074C4E">
        <w:rPr>
          <w:rFonts w:ascii="Times New Roman" w:eastAsia="Times New Roman" w:hAnsi="Times New Roman" w:cs="Times New Roman"/>
          <w:color w:val="000000"/>
          <w:sz w:val="24"/>
          <w:szCs w:val="24"/>
        </w:rPr>
        <w:t>and</w:t>
      </w:r>
      <w:r>
        <w:rPr>
          <w:rFonts w:ascii="Times New Roman" w:eastAsia="Times New Roman" w:hAnsi="Times New Roman" w:cs="Times New Roman"/>
          <w:color w:val="000000"/>
          <w:sz w:val="24"/>
          <w:szCs w:val="24"/>
        </w:rPr>
        <w:t xml:space="preserve"> </w:t>
      </w:r>
      <w:r w:rsidR="00B322B2">
        <w:rPr>
          <w:rFonts w:ascii="Times New Roman" w:eastAsia="Times New Roman" w:hAnsi="Times New Roman" w:cs="Times New Roman"/>
          <w:color w:val="000000"/>
          <w:sz w:val="24"/>
          <w:szCs w:val="24"/>
        </w:rPr>
        <w:t>Srijana Limbu</w:t>
      </w:r>
      <w:r w:rsidRPr="00074C4E">
        <w:rPr>
          <w:rFonts w:ascii="Times New Roman" w:eastAsia="Times New Roman" w:hAnsi="Times New Roman" w:cs="Times New Roman"/>
          <w:color w:val="000000"/>
          <w:sz w:val="24"/>
          <w:szCs w:val="24"/>
        </w:rPr>
        <w:t xml:space="preserve"> of the BIT third semester project has been found suitable and as per the credit assigned by </w:t>
      </w:r>
      <w:proofErr w:type="spellStart"/>
      <w:r w:rsidRPr="00074C4E">
        <w:rPr>
          <w:rFonts w:ascii="Times New Roman" w:eastAsia="Times New Roman" w:hAnsi="Times New Roman" w:cs="Times New Roman"/>
          <w:color w:val="000000"/>
          <w:sz w:val="24"/>
          <w:szCs w:val="24"/>
        </w:rPr>
        <w:t>Purbanchal</w:t>
      </w:r>
      <w:proofErr w:type="spellEnd"/>
      <w:r w:rsidRPr="00074C4E">
        <w:rPr>
          <w:rFonts w:ascii="Times New Roman" w:eastAsia="Times New Roman" w:hAnsi="Times New Roman" w:cs="Times New Roman"/>
          <w:color w:val="000000"/>
          <w:sz w:val="24"/>
          <w:szCs w:val="24"/>
        </w:rPr>
        <w:t xml:space="preserve"> University (PU), Biratnagar, Nepal. The Project Committee has approved the following topic and supervisor for the mentioned students. This project has been completed for the prescribed period and the project embodied the result of their investigation conducted during they worked as a </w:t>
      </w:r>
      <w:proofErr w:type="gramStart"/>
      <w:r w:rsidRPr="00074C4E">
        <w:rPr>
          <w:rFonts w:ascii="Times New Roman" w:eastAsia="Times New Roman" w:hAnsi="Times New Roman" w:cs="Times New Roman"/>
          <w:color w:val="000000"/>
          <w:sz w:val="24"/>
          <w:szCs w:val="24"/>
        </w:rPr>
        <w:t>full-time students of this institution</w:t>
      </w:r>
      <w:proofErr w:type="gramEnd"/>
      <w:r w:rsidRPr="00074C4E">
        <w:rPr>
          <w:rFonts w:ascii="Times New Roman" w:eastAsia="Times New Roman" w:hAnsi="Times New Roman" w:cs="Times New Roman"/>
          <w:color w:val="000000"/>
          <w:sz w:val="24"/>
          <w:szCs w:val="24"/>
        </w:rPr>
        <w:t>.</w:t>
      </w:r>
    </w:p>
    <w:p w14:paraId="108F8D5B" w14:textId="77777777" w:rsidR="000F7C9E" w:rsidRPr="00074C4E" w:rsidRDefault="000F7C9E" w:rsidP="000F7C9E">
      <w:pPr>
        <w:spacing w:line="360" w:lineRule="auto"/>
        <w:jc w:val="both"/>
        <w:rPr>
          <w:rFonts w:ascii="Times New Roman" w:hAnsi="Times New Roman" w:cs="Times New Roman"/>
          <w:color w:val="000000"/>
          <w:sz w:val="24"/>
          <w:szCs w:val="24"/>
        </w:rPr>
      </w:pPr>
    </w:p>
    <w:p w14:paraId="6E2E912E" w14:textId="0AE8BDEE" w:rsidR="000F7C9E" w:rsidRPr="00074C4E" w:rsidRDefault="000F7C9E" w:rsidP="000F7C9E">
      <w:pPr>
        <w:spacing w:line="360" w:lineRule="auto"/>
        <w:jc w:val="both"/>
        <w:rPr>
          <w:rFonts w:ascii="Times New Roman" w:hAnsi="Times New Roman" w:cs="Times New Roman"/>
          <w:b/>
          <w:color w:val="000000"/>
          <w:sz w:val="24"/>
          <w:szCs w:val="24"/>
        </w:rPr>
      </w:pPr>
      <w:r w:rsidRPr="00074C4E">
        <w:rPr>
          <w:rFonts w:ascii="Times New Roman" w:eastAsia="Times New Roman" w:hAnsi="Times New Roman" w:cs="Times New Roman"/>
          <w:color w:val="000000"/>
          <w:sz w:val="24"/>
          <w:szCs w:val="24"/>
        </w:rPr>
        <w:t xml:space="preserve">Topic Approved: </w:t>
      </w:r>
      <w:r>
        <w:rPr>
          <w:rFonts w:ascii="Times New Roman" w:eastAsia="Times New Roman" w:hAnsi="Times New Roman" w:cs="Times New Roman"/>
          <w:color w:val="000000"/>
          <w:sz w:val="24"/>
          <w:szCs w:val="24"/>
        </w:rPr>
        <w:t xml:space="preserve">Smart </w:t>
      </w:r>
      <w:r w:rsidR="00B322B2">
        <w:rPr>
          <w:rFonts w:ascii="Times New Roman" w:eastAsia="Times New Roman" w:hAnsi="Times New Roman" w:cs="Times New Roman"/>
          <w:color w:val="000000"/>
          <w:sz w:val="24"/>
          <w:szCs w:val="24"/>
        </w:rPr>
        <w:t>Dustbin</w:t>
      </w:r>
    </w:p>
    <w:p w14:paraId="0B84899A" w14:textId="77777777" w:rsidR="000F7C9E" w:rsidRPr="00074C4E" w:rsidRDefault="000F7C9E" w:rsidP="000F7C9E">
      <w:pPr>
        <w:spacing w:line="360" w:lineRule="auto"/>
        <w:jc w:val="both"/>
        <w:rPr>
          <w:rFonts w:ascii="Times New Roman" w:hAnsi="Times New Roman" w:cs="Times New Roman"/>
          <w:color w:val="000000"/>
          <w:sz w:val="24"/>
          <w:szCs w:val="24"/>
        </w:rPr>
      </w:pPr>
    </w:p>
    <w:p w14:paraId="769F7E08" w14:textId="77777777" w:rsidR="000F7C9E" w:rsidRPr="00074C4E" w:rsidRDefault="000F7C9E" w:rsidP="000F7C9E">
      <w:pPr>
        <w:spacing w:line="360" w:lineRule="auto"/>
        <w:jc w:val="both"/>
        <w:rPr>
          <w:rFonts w:ascii="Times New Roman" w:hAnsi="Times New Roman" w:cs="Times New Roman"/>
          <w:sz w:val="24"/>
          <w:szCs w:val="24"/>
        </w:rPr>
      </w:pPr>
    </w:p>
    <w:p w14:paraId="5FB2F5BC" w14:textId="77777777" w:rsidR="000F7C9E" w:rsidRPr="00074C4E" w:rsidRDefault="000F7C9E" w:rsidP="000F7C9E">
      <w:pPr>
        <w:widowControl w:val="0"/>
        <w:spacing w:line="360" w:lineRule="auto"/>
        <w:jc w:val="both"/>
        <w:rPr>
          <w:rFonts w:ascii="Times New Roman" w:hAnsi="Times New Roman" w:cs="Times New Roman"/>
          <w:sz w:val="24"/>
          <w:szCs w:val="24"/>
        </w:rPr>
      </w:pPr>
      <w:r w:rsidRPr="00074C4E">
        <w:rPr>
          <w:rFonts w:ascii="Times New Roman" w:hAnsi="Times New Roman" w:cs="Times New Roman"/>
          <w:sz w:val="24"/>
          <w:szCs w:val="24"/>
        </w:rPr>
        <w:t xml:space="preserve">_____________________ </w:t>
      </w:r>
      <w:r w:rsidRPr="00074C4E">
        <w:rPr>
          <w:rFonts w:ascii="Times New Roman" w:hAnsi="Times New Roman" w:cs="Times New Roman"/>
          <w:sz w:val="24"/>
          <w:szCs w:val="24"/>
        </w:rPr>
        <w:tab/>
      </w:r>
      <w:r w:rsidRPr="00074C4E">
        <w:rPr>
          <w:rFonts w:ascii="Times New Roman" w:hAnsi="Times New Roman" w:cs="Times New Roman"/>
          <w:sz w:val="24"/>
          <w:szCs w:val="24"/>
        </w:rPr>
        <w:tab/>
      </w:r>
      <w:r w:rsidRPr="00074C4E">
        <w:rPr>
          <w:rFonts w:ascii="Times New Roman" w:hAnsi="Times New Roman" w:cs="Times New Roman"/>
          <w:sz w:val="24"/>
          <w:szCs w:val="24"/>
        </w:rPr>
        <w:tab/>
      </w:r>
      <w:r w:rsidRPr="00074C4E">
        <w:rPr>
          <w:rFonts w:ascii="Times New Roman" w:hAnsi="Times New Roman" w:cs="Times New Roman"/>
          <w:sz w:val="24"/>
          <w:szCs w:val="24"/>
        </w:rPr>
        <w:tab/>
      </w:r>
      <w:r w:rsidRPr="00074C4E">
        <w:rPr>
          <w:rFonts w:ascii="Times New Roman" w:hAnsi="Times New Roman" w:cs="Times New Roman"/>
          <w:sz w:val="24"/>
          <w:szCs w:val="24"/>
        </w:rPr>
        <w:tab/>
        <w:t xml:space="preserve">                 _____________________ </w:t>
      </w:r>
    </w:p>
    <w:p w14:paraId="6F8A1ED0" w14:textId="77777777" w:rsidR="000F7C9E" w:rsidRPr="00074C4E" w:rsidRDefault="000F7C9E" w:rsidP="000F7C9E">
      <w:pPr>
        <w:spacing w:line="360" w:lineRule="auto"/>
        <w:jc w:val="both"/>
        <w:rPr>
          <w:rFonts w:ascii="Times New Roman" w:hAnsi="Times New Roman" w:cs="Times New Roman"/>
          <w:sz w:val="24"/>
          <w:szCs w:val="24"/>
        </w:rPr>
      </w:pPr>
    </w:p>
    <w:p w14:paraId="20CCF286" w14:textId="77777777" w:rsidR="000F7C9E" w:rsidRPr="00074C4E" w:rsidRDefault="000F7C9E" w:rsidP="000F7C9E">
      <w:pPr>
        <w:spacing w:line="360" w:lineRule="auto"/>
        <w:jc w:val="both"/>
        <w:rPr>
          <w:rFonts w:ascii="Times New Roman" w:hAnsi="Times New Roman" w:cs="Times New Roman"/>
          <w:color w:val="000000"/>
          <w:sz w:val="24"/>
          <w:szCs w:val="24"/>
        </w:rPr>
      </w:pPr>
      <w:r w:rsidRPr="00074C4E">
        <w:rPr>
          <w:rFonts w:ascii="Times New Roman" w:eastAsia="Times New Roman" w:hAnsi="Times New Roman" w:cs="Times New Roman"/>
          <w:color w:val="000000"/>
          <w:sz w:val="24"/>
          <w:szCs w:val="24"/>
        </w:rPr>
        <w:t>Mr</w:t>
      </w:r>
      <w:r>
        <w:rPr>
          <w:rFonts w:ascii="Times New Roman" w:eastAsia="Times New Roman" w:hAnsi="Times New Roman" w:cs="Times New Roman"/>
          <w:color w:val="000000"/>
          <w:sz w:val="24"/>
          <w:szCs w:val="24"/>
        </w:rPr>
        <w:t>. Dipak Khadka</w:t>
      </w:r>
      <w:r w:rsidRPr="00074C4E">
        <w:rPr>
          <w:rFonts w:ascii="Times New Roman" w:eastAsia="Times New Roman" w:hAnsi="Times New Roman" w:cs="Times New Roman"/>
          <w:color w:val="000000"/>
          <w:sz w:val="24"/>
          <w:szCs w:val="24"/>
        </w:rPr>
        <w:tab/>
      </w:r>
      <w:r w:rsidRPr="00074C4E">
        <w:rPr>
          <w:rFonts w:ascii="Times New Roman" w:eastAsia="Times New Roman" w:hAnsi="Times New Roman" w:cs="Times New Roman"/>
          <w:color w:val="000000"/>
          <w:sz w:val="24"/>
          <w:szCs w:val="24"/>
        </w:rPr>
        <w:tab/>
      </w:r>
      <w:r w:rsidRPr="00074C4E">
        <w:rPr>
          <w:rFonts w:ascii="Times New Roman" w:eastAsia="Times New Roman" w:hAnsi="Times New Roman" w:cs="Times New Roman"/>
          <w:color w:val="000000"/>
          <w:sz w:val="24"/>
          <w:szCs w:val="24"/>
        </w:rPr>
        <w:tab/>
      </w:r>
      <w:r w:rsidRPr="00074C4E">
        <w:rPr>
          <w:rFonts w:ascii="Times New Roman" w:eastAsia="Times New Roman" w:hAnsi="Times New Roman" w:cs="Times New Roman"/>
          <w:color w:val="000000"/>
          <w:sz w:val="24"/>
          <w:szCs w:val="24"/>
        </w:rPr>
        <w:tab/>
      </w:r>
      <w:r w:rsidRPr="00074C4E">
        <w:rPr>
          <w:rFonts w:ascii="Times New Roman" w:eastAsia="Times New Roman" w:hAnsi="Times New Roman" w:cs="Times New Roman"/>
          <w:color w:val="000000"/>
          <w:sz w:val="24"/>
          <w:szCs w:val="24"/>
        </w:rPr>
        <w:tab/>
      </w:r>
      <w:r w:rsidRPr="00074C4E">
        <w:rPr>
          <w:rFonts w:ascii="Times New Roman" w:eastAsia="Times New Roman" w:hAnsi="Times New Roman" w:cs="Times New Roman"/>
          <w:color w:val="000000"/>
          <w:sz w:val="24"/>
          <w:szCs w:val="24"/>
        </w:rPr>
        <w:tab/>
        <w:t xml:space="preserve">    </w:t>
      </w:r>
      <w:r>
        <w:rPr>
          <w:rFonts w:ascii="Times New Roman" w:eastAsia="Times New Roman" w:hAnsi="Times New Roman" w:cs="Times New Roman"/>
          <w:color w:val="000000"/>
          <w:sz w:val="24"/>
          <w:szCs w:val="24"/>
        </w:rPr>
        <w:tab/>
      </w:r>
      <w:r w:rsidRPr="00074C4E">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  </w:t>
      </w:r>
      <w:r w:rsidRPr="00074C4E">
        <w:rPr>
          <w:rFonts w:ascii="Times New Roman" w:eastAsia="Times New Roman" w:hAnsi="Times New Roman" w:cs="Times New Roman"/>
          <w:color w:val="000000"/>
          <w:sz w:val="24"/>
          <w:szCs w:val="24"/>
        </w:rPr>
        <w:t xml:space="preserve">Mr. Kiran </w:t>
      </w:r>
      <w:proofErr w:type="spellStart"/>
      <w:r w:rsidRPr="00074C4E">
        <w:rPr>
          <w:rFonts w:ascii="Times New Roman" w:eastAsia="Times New Roman" w:hAnsi="Times New Roman" w:cs="Times New Roman"/>
          <w:color w:val="000000"/>
          <w:sz w:val="24"/>
          <w:szCs w:val="24"/>
        </w:rPr>
        <w:t>Khanal</w:t>
      </w:r>
      <w:proofErr w:type="spellEnd"/>
    </w:p>
    <w:p w14:paraId="7180B3F3" w14:textId="77777777" w:rsidR="000F7C9E" w:rsidRPr="00074C4E" w:rsidRDefault="000F7C9E" w:rsidP="000F7C9E">
      <w:pPr>
        <w:spacing w:line="360" w:lineRule="auto"/>
        <w:jc w:val="both"/>
        <w:rPr>
          <w:rFonts w:ascii="Times New Roman" w:hAnsi="Times New Roman" w:cs="Times New Roman"/>
          <w:color w:val="000000"/>
          <w:sz w:val="24"/>
          <w:szCs w:val="24"/>
        </w:rPr>
      </w:pPr>
      <w:r w:rsidRPr="00074C4E">
        <w:rPr>
          <w:rFonts w:ascii="Times New Roman" w:eastAsia="Times New Roman" w:hAnsi="Times New Roman" w:cs="Times New Roman"/>
          <w:color w:val="000000"/>
          <w:sz w:val="24"/>
          <w:szCs w:val="24"/>
        </w:rPr>
        <w:t>HOD, Department of Information Technology</w:t>
      </w:r>
      <w:r w:rsidRPr="00074C4E">
        <w:rPr>
          <w:rFonts w:ascii="Times New Roman" w:eastAsia="Times New Roman" w:hAnsi="Times New Roman" w:cs="Times New Roman"/>
          <w:color w:val="000000"/>
          <w:sz w:val="24"/>
          <w:szCs w:val="24"/>
        </w:rPr>
        <w:tab/>
        <w:t xml:space="preserve"> </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b/>
        <w:t xml:space="preserve">            </w:t>
      </w:r>
      <w:r w:rsidRPr="00074C4E">
        <w:rPr>
          <w:rFonts w:ascii="Times New Roman" w:eastAsia="Times New Roman" w:hAnsi="Times New Roman" w:cs="Times New Roman"/>
          <w:color w:val="000000"/>
          <w:sz w:val="24"/>
          <w:szCs w:val="24"/>
        </w:rPr>
        <w:t xml:space="preserve">   Project Supervisor</w:t>
      </w:r>
    </w:p>
    <w:p w14:paraId="71847719" w14:textId="77777777" w:rsidR="000F7C9E" w:rsidRPr="00074C4E" w:rsidRDefault="000F7C9E" w:rsidP="000F7C9E">
      <w:pPr>
        <w:spacing w:line="360" w:lineRule="auto"/>
        <w:jc w:val="both"/>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Kist College and SS</w:t>
      </w:r>
      <w:r w:rsidRPr="00074C4E">
        <w:rPr>
          <w:rFonts w:ascii="Times New Roman" w:eastAsia="Times New Roman" w:hAnsi="Times New Roman" w:cs="Times New Roman"/>
          <w:color w:val="000000"/>
          <w:sz w:val="24"/>
          <w:szCs w:val="24"/>
        </w:rPr>
        <w:tab/>
      </w:r>
      <w:r w:rsidRPr="00074C4E">
        <w:rPr>
          <w:rFonts w:ascii="Times New Roman" w:eastAsia="Times New Roman" w:hAnsi="Times New Roman" w:cs="Times New Roman"/>
          <w:color w:val="000000"/>
          <w:sz w:val="24"/>
          <w:szCs w:val="24"/>
        </w:rPr>
        <w:tab/>
      </w:r>
      <w:r w:rsidRPr="00074C4E">
        <w:rPr>
          <w:rFonts w:ascii="Times New Roman" w:eastAsia="Times New Roman" w:hAnsi="Times New Roman" w:cs="Times New Roman"/>
          <w:color w:val="000000"/>
          <w:sz w:val="24"/>
          <w:szCs w:val="24"/>
        </w:rPr>
        <w:tab/>
      </w:r>
      <w:r w:rsidRPr="00074C4E">
        <w:rPr>
          <w:rFonts w:ascii="Times New Roman" w:eastAsia="Times New Roman" w:hAnsi="Times New Roman" w:cs="Times New Roman"/>
          <w:color w:val="000000"/>
          <w:sz w:val="24"/>
          <w:szCs w:val="24"/>
        </w:rPr>
        <w:tab/>
        <w:t xml:space="preserve">          </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b/>
      </w:r>
      <w:r w:rsidRPr="00074C4E">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            Kist </w:t>
      </w:r>
      <w:r w:rsidRPr="00074C4E">
        <w:rPr>
          <w:rFonts w:ascii="Times New Roman" w:eastAsia="Times New Roman" w:hAnsi="Times New Roman" w:cs="Times New Roman"/>
          <w:color w:val="000000"/>
          <w:sz w:val="24"/>
          <w:szCs w:val="24"/>
        </w:rPr>
        <w:t>College</w:t>
      </w:r>
      <w:r>
        <w:rPr>
          <w:rFonts w:ascii="Times New Roman" w:eastAsia="Times New Roman" w:hAnsi="Times New Roman" w:cs="Times New Roman"/>
          <w:color w:val="000000"/>
          <w:sz w:val="24"/>
          <w:szCs w:val="24"/>
        </w:rPr>
        <w:t xml:space="preserve"> and SS</w:t>
      </w:r>
    </w:p>
    <w:p w14:paraId="01D9E3CF" w14:textId="77777777" w:rsidR="000F7C9E" w:rsidRPr="00074C4E" w:rsidRDefault="000F7C9E" w:rsidP="000F7C9E">
      <w:pPr>
        <w:jc w:val="both"/>
        <w:rPr>
          <w:rFonts w:ascii="Times New Roman" w:hAnsi="Times New Roman" w:cs="Times New Roman"/>
          <w:color w:val="000000"/>
        </w:rPr>
      </w:pPr>
    </w:p>
    <w:p w14:paraId="1F053B11" w14:textId="77777777" w:rsidR="000F7C9E" w:rsidRPr="00074C4E" w:rsidRDefault="000F7C9E" w:rsidP="000F7C9E">
      <w:pPr>
        <w:jc w:val="both"/>
        <w:rPr>
          <w:rFonts w:ascii="Times New Roman" w:hAnsi="Times New Roman" w:cs="Times New Roman"/>
          <w:color w:val="000000"/>
        </w:rPr>
      </w:pPr>
    </w:p>
    <w:p w14:paraId="26B7BDDE" w14:textId="77777777" w:rsidR="000F7C9E" w:rsidRPr="00074C4E" w:rsidRDefault="000F7C9E" w:rsidP="000F7C9E">
      <w:pPr>
        <w:jc w:val="both"/>
        <w:rPr>
          <w:rFonts w:ascii="Times New Roman" w:hAnsi="Times New Roman" w:cs="Times New Roman"/>
          <w:color w:val="000000"/>
        </w:rPr>
      </w:pPr>
    </w:p>
    <w:p w14:paraId="3027FA3B" w14:textId="77777777" w:rsidR="000F7C9E" w:rsidRDefault="000F7C9E">
      <w:pPr>
        <w:tabs>
          <w:tab w:val="left" w:pos="7416"/>
        </w:tabs>
      </w:pPr>
    </w:p>
    <w:p w14:paraId="028D449C" w14:textId="77777777" w:rsidR="00B322B2" w:rsidRDefault="00B322B2">
      <w:pPr>
        <w:tabs>
          <w:tab w:val="left" w:pos="7416"/>
        </w:tabs>
      </w:pPr>
    </w:p>
    <w:p w14:paraId="5A2A4CA4" w14:textId="77777777" w:rsidR="00B322B2" w:rsidRDefault="00B322B2">
      <w:pPr>
        <w:tabs>
          <w:tab w:val="left" w:pos="7416"/>
        </w:tabs>
      </w:pPr>
    </w:p>
    <w:p w14:paraId="42654158" w14:textId="77777777" w:rsidR="00B322B2" w:rsidRDefault="00B322B2">
      <w:pPr>
        <w:tabs>
          <w:tab w:val="left" w:pos="7416"/>
        </w:tabs>
      </w:pPr>
    </w:p>
    <w:p w14:paraId="3362BA23" w14:textId="77777777" w:rsidR="00B322B2" w:rsidRDefault="00B322B2">
      <w:pPr>
        <w:tabs>
          <w:tab w:val="left" w:pos="7416"/>
        </w:tabs>
      </w:pPr>
    </w:p>
    <w:p w14:paraId="6D8BAD53" w14:textId="77777777" w:rsidR="00B322B2" w:rsidRPr="00074C4E" w:rsidRDefault="00B322B2" w:rsidP="00B322B2">
      <w:pPr>
        <w:tabs>
          <w:tab w:val="left" w:pos="3060"/>
        </w:tabs>
        <w:jc w:val="both"/>
        <w:rPr>
          <w:rFonts w:ascii="Times New Roman" w:hAnsi="Times New Roman" w:cs="Times New Roman"/>
          <w:b/>
          <w:color w:val="000000"/>
          <w:sz w:val="32"/>
          <w:szCs w:val="32"/>
        </w:rPr>
      </w:pPr>
      <w:r w:rsidRPr="00074C4E">
        <w:rPr>
          <w:rFonts w:ascii="Times New Roman" w:eastAsia="Times New Roman" w:hAnsi="Times New Roman" w:cs="Times New Roman"/>
          <w:b/>
          <w:color w:val="000000"/>
          <w:sz w:val="24"/>
          <w:szCs w:val="24"/>
        </w:rPr>
        <w:t xml:space="preserve">                                                        </w:t>
      </w:r>
      <w:r w:rsidRPr="00074C4E">
        <w:rPr>
          <w:rFonts w:ascii="Times New Roman" w:eastAsia="Times New Roman" w:hAnsi="Times New Roman" w:cs="Times New Roman"/>
          <w:b/>
          <w:color w:val="000000"/>
          <w:sz w:val="32"/>
          <w:szCs w:val="32"/>
        </w:rPr>
        <w:t>DECLARATION</w:t>
      </w:r>
    </w:p>
    <w:p w14:paraId="2285367A" w14:textId="77777777" w:rsidR="00B322B2" w:rsidRPr="00074C4E" w:rsidRDefault="00B322B2" w:rsidP="00B322B2">
      <w:pPr>
        <w:tabs>
          <w:tab w:val="left" w:pos="3060"/>
        </w:tabs>
        <w:jc w:val="both"/>
        <w:rPr>
          <w:rFonts w:ascii="Times New Roman" w:hAnsi="Times New Roman" w:cs="Times New Roman"/>
          <w:b/>
          <w:color w:val="000000"/>
          <w:sz w:val="32"/>
          <w:szCs w:val="32"/>
        </w:rPr>
      </w:pPr>
    </w:p>
    <w:p w14:paraId="6B879A65" w14:textId="77777777" w:rsidR="00B322B2" w:rsidRPr="00074C4E" w:rsidRDefault="00B322B2" w:rsidP="00B322B2">
      <w:pPr>
        <w:tabs>
          <w:tab w:val="left" w:pos="3060"/>
        </w:tabs>
        <w:jc w:val="both"/>
        <w:rPr>
          <w:rFonts w:ascii="Times New Roman" w:hAnsi="Times New Roman" w:cs="Times New Roman"/>
          <w:b/>
          <w:color w:val="000000"/>
          <w:sz w:val="32"/>
          <w:szCs w:val="32"/>
        </w:rPr>
      </w:pPr>
    </w:p>
    <w:p w14:paraId="4C3AF7BF" w14:textId="3F9D2451" w:rsidR="00B322B2" w:rsidRDefault="00B322B2" w:rsidP="00B322B2">
      <w:pPr>
        <w:spacing w:line="360" w:lineRule="auto"/>
        <w:jc w:val="both"/>
        <w:rPr>
          <w:rFonts w:ascii="Times New Roman" w:hAnsi="Times New Roman" w:cs="Times New Roman"/>
          <w:color w:val="000000"/>
          <w:sz w:val="24"/>
          <w:szCs w:val="24"/>
        </w:rPr>
      </w:pPr>
      <w:r w:rsidRPr="00074C4E">
        <w:rPr>
          <w:rFonts w:ascii="Times New Roman" w:hAnsi="Times New Roman" w:cs="Times New Roman"/>
          <w:sz w:val="24"/>
          <w:szCs w:val="24"/>
        </w:rPr>
        <w:t>We</w:t>
      </w:r>
      <w:r w:rsidRPr="00074C4E">
        <w:rPr>
          <w:rFonts w:ascii="Times New Roman" w:eastAsia="Times New Roman" w:hAnsi="Times New Roman" w:cs="Times New Roman"/>
          <w:color w:val="000000"/>
          <w:sz w:val="24"/>
          <w:szCs w:val="24"/>
        </w:rPr>
        <w:t xml:space="preserve"> declare that this project report titled</w:t>
      </w:r>
      <w:r>
        <w:rPr>
          <w:rFonts w:ascii="Times New Roman" w:eastAsia="Times New Roman" w:hAnsi="Times New Roman" w:cs="Times New Roman"/>
          <w:color w:val="000000"/>
          <w:sz w:val="24"/>
          <w:szCs w:val="24"/>
        </w:rPr>
        <w:t xml:space="preserve"> Smart Dustbin</w:t>
      </w:r>
      <w:r w:rsidRPr="00074C4E">
        <w:rPr>
          <w:rFonts w:ascii="Times New Roman" w:eastAsia="Times New Roman" w:hAnsi="Times New Roman" w:cs="Times New Roman"/>
          <w:color w:val="000000"/>
          <w:sz w:val="24"/>
          <w:szCs w:val="24"/>
        </w:rPr>
        <w:t xml:space="preserve"> submitted in partial fulfillment of the Bachelor of Information Technology is a record of original work carried out by us under the supervision of Kiran </w:t>
      </w:r>
      <w:proofErr w:type="spellStart"/>
      <w:r w:rsidRPr="00074C4E">
        <w:rPr>
          <w:rFonts w:ascii="Times New Roman" w:eastAsia="Times New Roman" w:hAnsi="Times New Roman" w:cs="Times New Roman"/>
          <w:color w:val="000000"/>
          <w:sz w:val="24"/>
          <w:szCs w:val="24"/>
        </w:rPr>
        <w:t>Khanal</w:t>
      </w:r>
      <w:proofErr w:type="spellEnd"/>
      <w:r w:rsidRPr="00074C4E">
        <w:rPr>
          <w:rFonts w:ascii="Times New Roman" w:eastAsia="Times New Roman" w:hAnsi="Times New Roman" w:cs="Times New Roman"/>
          <w:color w:val="000000"/>
          <w:sz w:val="24"/>
          <w:szCs w:val="24"/>
        </w:rPr>
        <w:t xml:space="preserve"> and has not formed the basis for the award of any other degree or diploma, in this or any other Institution or University. In keeping with the ethical practice in reporting scientific information, due acknowledgments have been made wherever the findings of others have been cited.</w:t>
      </w:r>
    </w:p>
    <w:p w14:paraId="0D3F3953" w14:textId="77777777" w:rsidR="00B322B2" w:rsidRDefault="00B322B2" w:rsidP="00B322B2">
      <w:pPr>
        <w:spacing w:line="360" w:lineRule="auto"/>
        <w:jc w:val="both"/>
        <w:rPr>
          <w:rFonts w:ascii="Times New Roman" w:hAnsi="Times New Roman" w:cs="Times New Roman"/>
          <w:color w:val="000000"/>
          <w:sz w:val="24"/>
          <w:szCs w:val="24"/>
        </w:rPr>
      </w:pPr>
    </w:p>
    <w:p w14:paraId="4D86DDF3" w14:textId="77777777" w:rsidR="00B322B2" w:rsidRPr="00074C4E" w:rsidRDefault="00B322B2" w:rsidP="00B322B2">
      <w:p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With regards,</w:t>
      </w:r>
    </w:p>
    <w:p w14:paraId="327ABE46" w14:textId="757F946E" w:rsidR="00B322B2" w:rsidRPr="00074C4E" w:rsidRDefault="00B322B2" w:rsidP="00B322B2">
      <w:pPr>
        <w:spacing w:line="360" w:lineRule="auto"/>
        <w:ind w:right="20"/>
        <w:rPr>
          <w:rFonts w:ascii="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Anishu</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Nachhiring</w:t>
      </w:r>
      <w:proofErr w:type="spellEnd"/>
      <w:r>
        <w:rPr>
          <w:rFonts w:ascii="Times New Roman" w:eastAsia="Times New Roman" w:hAnsi="Times New Roman" w:cs="Times New Roman"/>
          <w:color w:val="000000"/>
          <w:sz w:val="24"/>
          <w:szCs w:val="24"/>
        </w:rPr>
        <w:t xml:space="preserve"> Rai </w:t>
      </w:r>
    </w:p>
    <w:p w14:paraId="29E24944" w14:textId="297BD9A3" w:rsidR="00B322B2" w:rsidRDefault="00B322B2" w:rsidP="00B322B2">
      <w:pPr>
        <w:spacing w:line="360" w:lineRule="auto"/>
        <w:ind w:right="20"/>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Neelisha</w:t>
      </w:r>
      <w:proofErr w:type="spellEnd"/>
      <w:r>
        <w:rPr>
          <w:rFonts w:ascii="Times New Roman" w:eastAsia="Times New Roman" w:hAnsi="Times New Roman" w:cs="Times New Roman"/>
          <w:color w:val="000000"/>
          <w:sz w:val="24"/>
          <w:szCs w:val="24"/>
        </w:rPr>
        <w:t xml:space="preserve"> Shrestha </w:t>
      </w:r>
    </w:p>
    <w:p w14:paraId="69217444" w14:textId="26319875" w:rsidR="00B322B2" w:rsidRPr="00074C4E" w:rsidRDefault="00B322B2" w:rsidP="00B322B2">
      <w:pPr>
        <w:spacing w:line="360" w:lineRule="auto"/>
        <w:ind w:right="20"/>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Srijana Limbu </w:t>
      </w:r>
    </w:p>
    <w:p w14:paraId="7FCFAC56" w14:textId="77777777" w:rsidR="00B322B2" w:rsidRPr="00074C4E" w:rsidRDefault="00B322B2" w:rsidP="00B322B2">
      <w:pPr>
        <w:jc w:val="both"/>
        <w:rPr>
          <w:rFonts w:ascii="Times New Roman" w:hAnsi="Times New Roman" w:cs="Times New Roman"/>
          <w:color w:val="000000"/>
        </w:rPr>
      </w:pPr>
    </w:p>
    <w:p w14:paraId="5D134C69" w14:textId="77777777" w:rsidR="00B322B2" w:rsidRPr="00074C4E" w:rsidRDefault="00B322B2" w:rsidP="00B322B2">
      <w:pPr>
        <w:jc w:val="both"/>
        <w:rPr>
          <w:rFonts w:ascii="Times New Roman" w:hAnsi="Times New Roman" w:cs="Times New Roman"/>
          <w:color w:val="000000"/>
        </w:rPr>
      </w:pPr>
    </w:p>
    <w:p w14:paraId="48674B02" w14:textId="77777777" w:rsidR="00B322B2" w:rsidRPr="00074C4E" w:rsidRDefault="00B322B2" w:rsidP="00B322B2">
      <w:pPr>
        <w:jc w:val="both"/>
        <w:rPr>
          <w:rFonts w:ascii="Times New Roman" w:hAnsi="Times New Roman" w:cs="Times New Roman"/>
          <w:color w:val="000000"/>
        </w:rPr>
      </w:pPr>
    </w:p>
    <w:p w14:paraId="3DB57706" w14:textId="77777777" w:rsidR="00B322B2" w:rsidRPr="00074C4E" w:rsidRDefault="00B322B2" w:rsidP="00B322B2">
      <w:pPr>
        <w:jc w:val="both"/>
        <w:rPr>
          <w:rFonts w:ascii="Times New Roman" w:hAnsi="Times New Roman" w:cs="Times New Roman"/>
          <w:color w:val="000000"/>
        </w:rPr>
      </w:pPr>
    </w:p>
    <w:p w14:paraId="75A3FF36" w14:textId="77777777" w:rsidR="00B322B2" w:rsidRPr="00074C4E" w:rsidRDefault="00B322B2" w:rsidP="00B322B2">
      <w:pPr>
        <w:jc w:val="both"/>
        <w:rPr>
          <w:rFonts w:ascii="Times New Roman" w:hAnsi="Times New Roman" w:cs="Times New Roman"/>
          <w:color w:val="000000"/>
        </w:rPr>
      </w:pPr>
    </w:p>
    <w:p w14:paraId="2F82B93F" w14:textId="77777777" w:rsidR="00B322B2" w:rsidRPr="00074C4E" w:rsidRDefault="00B322B2" w:rsidP="00B322B2">
      <w:pPr>
        <w:jc w:val="both"/>
        <w:rPr>
          <w:rFonts w:ascii="Times New Roman" w:hAnsi="Times New Roman" w:cs="Times New Roman"/>
          <w:color w:val="000000"/>
        </w:rPr>
      </w:pPr>
    </w:p>
    <w:p w14:paraId="45097ED4" w14:textId="77777777" w:rsidR="00B322B2" w:rsidRPr="00074C4E" w:rsidRDefault="00B322B2" w:rsidP="00B322B2">
      <w:pPr>
        <w:jc w:val="both"/>
        <w:rPr>
          <w:rFonts w:ascii="Times New Roman" w:hAnsi="Times New Roman" w:cs="Times New Roman"/>
          <w:color w:val="000000"/>
        </w:rPr>
      </w:pPr>
    </w:p>
    <w:p w14:paraId="185355CC" w14:textId="77777777" w:rsidR="00B322B2" w:rsidRPr="00074C4E" w:rsidRDefault="00B322B2" w:rsidP="00B322B2">
      <w:pPr>
        <w:jc w:val="both"/>
        <w:rPr>
          <w:rFonts w:ascii="Times New Roman" w:hAnsi="Times New Roman" w:cs="Times New Roman"/>
          <w:color w:val="000000"/>
        </w:rPr>
      </w:pPr>
    </w:p>
    <w:p w14:paraId="55F0449F" w14:textId="77777777" w:rsidR="00B322B2" w:rsidRDefault="00B322B2">
      <w:pPr>
        <w:tabs>
          <w:tab w:val="left" w:pos="7416"/>
        </w:tabs>
      </w:pPr>
    </w:p>
    <w:p w14:paraId="04FA94B6" w14:textId="77777777" w:rsidR="001647F0" w:rsidRDefault="001647F0">
      <w:pPr>
        <w:tabs>
          <w:tab w:val="left" w:pos="7416"/>
        </w:tabs>
      </w:pPr>
    </w:p>
    <w:p w14:paraId="2522C3A6" w14:textId="77777777" w:rsidR="001647F0" w:rsidRDefault="001647F0">
      <w:pPr>
        <w:tabs>
          <w:tab w:val="left" w:pos="7416"/>
        </w:tabs>
      </w:pPr>
    </w:p>
    <w:p w14:paraId="5E2CA690" w14:textId="77777777" w:rsidR="001647F0" w:rsidRDefault="001647F0">
      <w:pPr>
        <w:tabs>
          <w:tab w:val="left" w:pos="7416"/>
        </w:tabs>
      </w:pPr>
    </w:p>
    <w:p w14:paraId="71FED3FA" w14:textId="77777777" w:rsidR="001647F0" w:rsidRPr="00074C4E" w:rsidRDefault="001647F0" w:rsidP="001647F0">
      <w:pPr>
        <w:jc w:val="both"/>
        <w:rPr>
          <w:rFonts w:ascii="Times New Roman" w:hAnsi="Times New Roman" w:cs="Times New Roman"/>
          <w:b/>
          <w:color w:val="000000"/>
          <w:sz w:val="32"/>
          <w:szCs w:val="32"/>
        </w:rPr>
      </w:pPr>
      <w:r w:rsidRPr="00074C4E">
        <w:rPr>
          <w:rFonts w:ascii="Times New Roman" w:hAnsi="Times New Roman" w:cs="Times New Roman"/>
          <w:b/>
          <w:color w:val="000000"/>
          <w:sz w:val="32"/>
          <w:szCs w:val="32"/>
        </w:rPr>
        <w:lastRenderedPageBreak/>
        <w:t xml:space="preserve">                                  SUPERVISOR’S APPROVAL</w:t>
      </w:r>
    </w:p>
    <w:p w14:paraId="58170CB7" w14:textId="77777777" w:rsidR="001647F0" w:rsidRPr="00074C4E" w:rsidRDefault="001647F0" w:rsidP="001647F0">
      <w:pPr>
        <w:spacing w:line="360" w:lineRule="auto"/>
        <w:jc w:val="both"/>
        <w:rPr>
          <w:rFonts w:ascii="Times New Roman" w:hAnsi="Times New Roman" w:cs="Times New Roman"/>
          <w:b/>
          <w:color w:val="000000"/>
          <w:sz w:val="32"/>
          <w:szCs w:val="32"/>
        </w:rPr>
      </w:pPr>
    </w:p>
    <w:p w14:paraId="074F9BBB" w14:textId="1D24108A" w:rsidR="001647F0" w:rsidRPr="00074C4E" w:rsidRDefault="001647F0" w:rsidP="001647F0">
      <w:pPr>
        <w:spacing w:line="360" w:lineRule="auto"/>
        <w:jc w:val="both"/>
        <w:rPr>
          <w:rFonts w:ascii="Times New Roman" w:hAnsi="Times New Roman" w:cs="Times New Roman"/>
          <w:color w:val="000000"/>
          <w:sz w:val="24"/>
          <w:szCs w:val="24"/>
        </w:rPr>
      </w:pPr>
      <w:r w:rsidRPr="00074C4E">
        <w:rPr>
          <w:rFonts w:ascii="Times New Roman" w:hAnsi="Times New Roman" w:cs="Times New Roman"/>
          <w:color w:val="000000"/>
          <w:sz w:val="24"/>
          <w:szCs w:val="24"/>
        </w:rPr>
        <w:t>This is to certify that the major project entitled</w:t>
      </w:r>
      <w:r>
        <w:rPr>
          <w:rFonts w:ascii="Times New Roman" w:hAnsi="Times New Roman" w:cs="Times New Roman"/>
          <w:color w:val="000000"/>
          <w:sz w:val="24"/>
          <w:szCs w:val="24"/>
        </w:rPr>
        <w:t xml:space="preserve"> Smart </w:t>
      </w:r>
      <w:r w:rsidR="00AB0FFC">
        <w:rPr>
          <w:rFonts w:ascii="Times New Roman" w:hAnsi="Times New Roman" w:cs="Times New Roman"/>
          <w:color w:val="000000"/>
          <w:sz w:val="24"/>
          <w:szCs w:val="24"/>
        </w:rPr>
        <w:t>Dustbin</w:t>
      </w:r>
      <w:r w:rsidRPr="00074C4E">
        <w:rPr>
          <w:rFonts w:ascii="Times New Roman" w:hAnsi="Times New Roman" w:cs="Times New Roman"/>
          <w:color w:val="000000"/>
          <w:sz w:val="24"/>
          <w:szCs w:val="24"/>
        </w:rPr>
        <w:t xml:space="preserve"> undertaken and demonstrated by</w:t>
      </w:r>
      <w:r>
        <w:rPr>
          <w:rFonts w:ascii="Times New Roman" w:hAnsi="Times New Roman" w:cs="Times New Roman"/>
          <w:color w:val="000000"/>
          <w:sz w:val="24"/>
          <w:szCs w:val="24"/>
        </w:rPr>
        <w:t xml:space="preserve"> </w:t>
      </w:r>
      <w:proofErr w:type="spellStart"/>
      <w:r w:rsidR="00AB0FFC">
        <w:rPr>
          <w:rFonts w:ascii="Times New Roman" w:eastAsia="Times New Roman" w:hAnsi="Times New Roman" w:cs="Times New Roman"/>
          <w:color w:val="000000"/>
          <w:sz w:val="24"/>
          <w:szCs w:val="24"/>
        </w:rPr>
        <w:t>Anishu</w:t>
      </w:r>
      <w:proofErr w:type="spellEnd"/>
      <w:r w:rsidR="00AB0FFC">
        <w:rPr>
          <w:rFonts w:ascii="Times New Roman" w:eastAsia="Times New Roman" w:hAnsi="Times New Roman" w:cs="Times New Roman"/>
          <w:color w:val="000000"/>
          <w:sz w:val="24"/>
          <w:szCs w:val="24"/>
        </w:rPr>
        <w:t xml:space="preserve"> </w:t>
      </w:r>
      <w:proofErr w:type="spellStart"/>
      <w:r w:rsidR="00AB0FFC">
        <w:rPr>
          <w:rFonts w:ascii="Times New Roman" w:eastAsia="Times New Roman" w:hAnsi="Times New Roman" w:cs="Times New Roman"/>
          <w:color w:val="000000"/>
          <w:sz w:val="24"/>
          <w:szCs w:val="24"/>
        </w:rPr>
        <w:t>Nachhiring</w:t>
      </w:r>
      <w:proofErr w:type="spellEnd"/>
      <w:r w:rsidR="00AB0FFC">
        <w:rPr>
          <w:rFonts w:ascii="Times New Roman" w:eastAsia="Times New Roman" w:hAnsi="Times New Roman" w:cs="Times New Roman"/>
          <w:color w:val="000000"/>
          <w:sz w:val="24"/>
          <w:szCs w:val="24"/>
        </w:rPr>
        <w:t xml:space="preserve"> Rai, </w:t>
      </w:r>
      <w:proofErr w:type="spellStart"/>
      <w:r w:rsidR="00AB0FFC">
        <w:rPr>
          <w:rFonts w:ascii="Times New Roman" w:eastAsia="Times New Roman" w:hAnsi="Times New Roman" w:cs="Times New Roman"/>
          <w:color w:val="000000"/>
          <w:sz w:val="24"/>
          <w:szCs w:val="24"/>
        </w:rPr>
        <w:t>Neelisha</w:t>
      </w:r>
      <w:proofErr w:type="spellEnd"/>
      <w:r w:rsidR="00AB0FFC">
        <w:rPr>
          <w:rFonts w:ascii="Times New Roman" w:eastAsia="Times New Roman" w:hAnsi="Times New Roman" w:cs="Times New Roman"/>
          <w:color w:val="000000"/>
          <w:sz w:val="24"/>
          <w:szCs w:val="24"/>
        </w:rPr>
        <w:t xml:space="preserve"> Shrestha </w:t>
      </w:r>
      <w:r w:rsidR="00AB0FFC" w:rsidRPr="00074C4E">
        <w:rPr>
          <w:rFonts w:ascii="Times New Roman" w:eastAsia="Times New Roman" w:hAnsi="Times New Roman" w:cs="Times New Roman"/>
          <w:color w:val="000000"/>
          <w:sz w:val="24"/>
          <w:szCs w:val="24"/>
        </w:rPr>
        <w:t>and</w:t>
      </w:r>
      <w:r w:rsidR="00AB0FFC">
        <w:rPr>
          <w:rFonts w:ascii="Times New Roman" w:eastAsia="Times New Roman" w:hAnsi="Times New Roman" w:cs="Times New Roman"/>
          <w:color w:val="000000"/>
          <w:sz w:val="24"/>
          <w:szCs w:val="24"/>
        </w:rPr>
        <w:t xml:space="preserve"> Srijana Limbu</w:t>
      </w:r>
      <w:r w:rsidR="00AB0FFC" w:rsidRPr="00074C4E">
        <w:rPr>
          <w:rFonts w:ascii="Times New Roman" w:eastAsia="Times New Roman" w:hAnsi="Times New Roman" w:cs="Times New Roman"/>
          <w:color w:val="000000"/>
          <w:sz w:val="24"/>
          <w:szCs w:val="24"/>
        </w:rPr>
        <w:t xml:space="preserve"> </w:t>
      </w:r>
      <w:r w:rsidRPr="00074C4E">
        <w:rPr>
          <w:rFonts w:ascii="Times New Roman" w:hAnsi="Times New Roman" w:cs="Times New Roman"/>
          <w:color w:val="000000"/>
          <w:sz w:val="24"/>
          <w:szCs w:val="24"/>
        </w:rPr>
        <w:t xml:space="preserve">has been successfully completed under my supervision as partial fulfillment of the requirements for the degree of Bachelor of information technology, Third Semester under </w:t>
      </w:r>
      <w:proofErr w:type="spellStart"/>
      <w:r w:rsidRPr="00074C4E">
        <w:rPr>
          <w:rFonts w:ascii="Times New Roman" w:hAnsi="Times New Roman" w:cs="Times New Roman"/>
          <w:color w:val="000000"/>
          <w:sz w:val="24"/>
          <w:szCs w:val="24"/>
        </w:rPr>
        <w:t>Purbanchal</w:t>
      </w:r>
      <w:proofErr w:type="spellEnd"/>
      <w:r w:rsidRPr="00074C4E">
        <w:rPr>
          <w:rFonts w:ascii="Times New Roman" w:hAnsi="Times New Roman" w:cs="Times New Roman"/>
          <w:color w:val="000000"/>
          <w:sz w:val="24"/>
          <w:szCs w:val="24"/>
        </w:rPr>
        <w:t xml:space="preserve"> University. Henceforth, approve this project us be awarded the certificate by the concerned authority.</w:t>
      </w:r>
    </w:p>
    <w:p w14:paraId="141600D8" w14:textId="77777777" w:rsidR="001647F0" w:rsidRPr="00074C4E" w:rsidRDefault="001647F0" w:rsidP="001647F0">
      <w:pPr>
        <w:spacing w:line="360" w:lineRule="auto"/>
        <w:jc w:val="both"/>
        <w:rPr>
          <w:rFonts w:ascii="Times New Roman" w:hAnsi="Times New Roman" w:cs="Times New Roman"/>
          <w:color w:val="000000"/>
          <w:sz w:val="24"/>
          <w:szCs w:val="24"/>
        </w:rPr>
      </w:pPr>
    </w:p>
    <w:p w14:paraId="2B2B22E1" w14:textId="77777777" w:rsidR="001647F0" w:rsidRPr="00074C4E" w:rsidRDefault="001647F0" w:rsidP="001647F0">
      <w:pPr>
        <w:spacing w:line="360" w:lineRule="auto"/>
        <w:jc w:val="both"/>
        <w:rPr>
          <w:rFonts w:ascii="Times New Roman" w:hAnsi="Times New Roman" w:cs="Times New Roman"/>
          <w:color w:val="000000"/>
          <w:sz w:val="24"/>
          <w:szCs w:val="24"/>
        </w:rPr>
      </w:pPr>
      <w:r w:rsidRPr="00074C4E">
        <w:rPr>
          <w:rFonts w:ascii="Times New Roman" w:hAnsi="Times New Roman" w:cs="Times New Roman"/>
          <w:color w:val="000000"/>
          <w:sz w:val="24"/>
          <w:szCs w:val="24"/>
        </w:rPr>
        <w:t>During supervision, I found students hardworking, skilled, and ready to undertake any professional work related to this field in the future.</w:t>
      </w:r>
    </w:p>
    <w:p w14:paraId="30E5E55C" w14:textId="77777777" w:rsidR="001647F0" w:rsidRPr="00074C4E" w:rsidRDefault="001647F0" w:rsidP="001647F0">
      <w:pPr>
        <w:spacing w:line="360" w:lineRule="auto"/>
        <w:jc w:val="both"/>
        <w:rPr>
          <w:rFonts w:ascii="Times New Roman" w:hAnsi="Times New Roman" w:cs="Times New Roman"/>
          <w:color w:val="000000"/>
          <w:sz w:val="24"/>
          <w:szCs w:val="24"/>
        </w:rPr>
      </w:pPr>
    </w:p>
    <w:p w14:paraId="7E9CC92B" w14:textId="77777777" w:rsidR="001647F0" w:rsidRPr="00074C4E" w:rsidRDefault="001647F0" w:rsidP="001647F0">
      <w:pPr>
        <w:spacing w:line="360" w:lineRule="auto"/>
        <w:jc w:val="both"/>
        <w:rPr>
          <w:rFonts w:ascii="Times New Roman" w:hAnsi="Times New Roman" w:cs="Times New Roman"/>
          <w:color w:val="000000"/>
          <w:sz w:val="24"/>
          <w:szCs w:val="24"/>
        </w:rPr>
      </w:pPr>
    </w:p>
    <w:p w14:paraId="5FDE7326" w14:textId="77777777" w:rsidR="001647F0" w:rsidRPr="00074C4E" w:rsidRDefault="001647F0" w:rsidP="001647F0">
      <w:pPr>
        <w:spacing w:line="360" w:lineRule="auto"/>
        <w:jc w:val="both"/>
        <w:rPr>
          <w:rFonts w:ascii="Times New Roman" w:hAnsi="Times New Roman" w:cs="Times New Roman"/>
          <w:sz w:val="24"/>
          <w:szCs w:val="24"/>
        </w:rPr>
      </w:pPr>
    </w:p>
    <w:p w14:paraId="73F474CF" w14:textId="77777777" w:rsidR="001647F0" w:rsidRPr="00074C4E" w:rsidRDefault="001647F0" w:rsidP="001647F0">
      <w:pPr>
        <w:spacing w:line="360" w:lineRule="auto"/>
        <w:jc w:val="both"/>
        <w:rPr>
          <w:rFonts w:ascii="Times New Roman" w:hAnsi="Times New Roman" w:cs="Times New Roman"/>
          <w:sz w:val="24"/>
          <w:szCs w:val="24"/>
        </w:rPr>
      </w:pPr>
    </w:p>
    <w:p w14:paraId="04321AA5" w14:textId="77777777" w:rsidR="001647F0" w:rsidRPr="00074C4E" w:rsidRDefault="001647F0" w:rsidP="001647F0">
      <w:pPr>
        <w:widowControl w:val="0"/>
        <w:spacing w:line="360" w:lineRule="auto"/>
        <w:jc w:val="both"/>
        <w:rPr>
          <w:rFonts w:ascii="Times New Roman" w:hAnsi="Times New Roman" w:cs="Times New Roman"/>
          <w:sz w:val="24"/>
          <w:szCs w:val="24"/>
        </w:rPr>
      </w:pPr>
      <w:r w:rsidRPr="00074C4E">
        <w:rPr>
          <w:rFonts w:ascii="Times New Roman" w:hAnsi="Times New Roman" w:cs="Times New Roman"/>
          <w:sz w:val="24"/>
          <w:szCs w:val="24"/>
        </w:rPr>
        <w:t xml:space="preserve">_____________________ </w:t>
      </w:r>
    </w:p>
    <w:p w14:paraId="1134DFB8" w14:textId="77777777" w:rsidR="001647F0" w:rsidRPr="00074C4E" w:rsidRDefault="001647F0" w:rsidP="001647F0">
      <w:pPr>
        <w:spacing w:line="360" w:lineRule="auto"/>
        <w:jc w:val="both"/>
        <w:rPr>
          <w:rFonts w:ascii="Times New Roman" w:hAnsi="Times New Roman" w:cs="Times New Roman"/>
          <w:color w:val="000000"/>
          <w:sz w:val="24"/>
          <w:szCs w:val="24"/>
        </w:rPr>
      </w:pPr>
      <w:r w:rsidRPr="00074C4E">
        <w:rPr>
          <w:rFonts w:ascii="Times New Roman" w:hAnsi="Times New Roman" w:cs="Times New Roman"/>
          <w:sz w:val="24"/>
          <w:szCs w:val="24"/>
        </w:rPr>
        <w:t xml:space="preserve">Mr. </w:t>
      </w:r>
      <w:r w:rsidRPr="00074C4E">
        <w:rPr>
          <w:rFonts w:ascii="Times New Roman" w:hAnsi="Times New Roman" w:cs="Times New Roman"/>
          <w:color w:val="000000"/>
          <w:sz w:val="24"/>
          <w:szCs w:val="24"/>
        </w:rPr>
        <w:t xml:space="preserve">Kiran </w:t>
      </w:r>
      <w:proofErr w:type="spellStart"/>
      <w:r w:rsidRPr="00074C4E">
        <w:rPr>
          <w:rFonts w:ascii="Times New Roman" w:hAnsi="Times New Roman" w:cs="Times New Roman"/>
          <w:color w:val="000000"/>
          <w:sz w:val="24"/>
          <w:szCs w:val="24"/>
        </w:rPr>
        <w:t>Khanal</w:t>
      </w:r>
      <w:proofErr w:type="spellEnd"/>
    </w:p>
    <w:p w14:paraId="34775D07" w14:textId="77777777" w:rsidR="001647F0" w:rsidRPr="00074C4E" w:rsidRDefault="001647F0" w:rsidP="001647F0">
      <w:pPr>
        <w:spacing w:line="360" w:lineRule="auto"/>
        <w:jc w:val="both"/>
        <w:rPr>
          <w:rFonts w:ascii="Times New Roman" w:hAnsi="Times New Roman" w:cs="Times New Roman"/>
          <w:color w:val="000000"/>
          <w:sz w:val="24"/>
          <w:szCs w:val="24"/>
        </w:rPr>
      </w:pPr>
      <w:r w:rsidRPr="00074C4E">
        <w:rPr>
          <w:rFonts w:ascii="Times New Roman" w:hAnsi="Times New Roman" w:cs="Times New Roman"/>
          <w:color w:val="000000"/>
          <w:sz w:val="24"/>
          <w:szCs w:val="24"/>
        </w:rPr>
        <w:t>Project Supervisor</w:t>
      </w:r>
    </w:p>
    <w:p w14:paraId="62389E72" w14:textId="77777777" w:rsidR="001647F0" w:rsidRPr="00074C4E" w:rsidRDefault="001647F0" w:rsidP="001647F0">
      <w:p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Kist College and SS</w:t>
      </w:r>
    </w:p>
    <w:p w14:paraId="31237181" w14:textId="54C70E6B" w:rsidR="001647F0" w:rsidRPr="00074C4E" w:rsidRDefault="001647F0" w:rsidP="001647F0">
      <w:pPr>
        <w:spacing w:line="360" w:lineRule="auto"/>
        <w:jc w:val="both"/>
        <w:rPr>
          <w:rFonts w:ascii="Times New Roman" w:hAnsi="Times New Roman" w:cs="Times New Roman"/>
          <w:color w:val="000000"/>
          <w:sz w:val="24"/>
          <w:szCs w:val="24"/>
        </w:rPr>
      </w:pPr>
      <w:r w:rsidRPr="00074C4E">
        <w:rPr>
          <w:rFonts w:ascii="Times New Roman" w:hAnsi="Times New Roman" w:cs="Times New Roman"/>
          <w:color w:val="000000"/>
          <w:sz w:val="24"/>
          <w:szCs w:val="24"/>
        </w:rPr>
        <w:t xml:space="preserve">Date: </w:t>
      </w:r>
      <w:r w:rsidR="00CF4CF7">
        <w:rPr>
          <w:rFonts w:ascii="Times New Roman" w:hAnsi="Times New Roman" w:cs="Times New Roman"/>
          <w:color w:val="000000"/>
          <w:sz w:val="24"/>
          <w:szCs w:val="24"/>
        </w:rPr>
        <w:t>30</w:t>
      </w:r>
      <w:r w:rsidRPr="00074C4E">
        <w:rPr>
          <w:rFonts w:ascii="Times New Roman" w:hAnsi="Times New Roman" w:cs="Times New Roman"/>
          <w:color w:val="000000"/>
          <w:sz w:val="24"/>
          <w:szCs w:val="24"/>
        </w:rPr>
        <w:t xml:space="preserve"> </w:t>
      </w:r>
      <w:r w:rsidR="00CF4CF7">
        <w:rPr>
          <w:rFonts w:ascii="Times New Roman" w:hAnsi="Times New Roman" w:cs="Times New Roman"/>
          <w:color w:val="000000"/>
          <w:sz w:val="24"/>
          <w:szCs w:val="24"/>
        </w:rPr>
        <w:t>April</w:t>
      </w:r>
      <w:r w:rsidRPr="00074C4E">
        <w:rPr>
          <w:rFonts w:ascii="Times New Roman" w:hAnsi="Times New Roman" w:cs="Times New Roman"/>
          <w:color w:val="000000"/>
          <w:sz w:val="24"/>
          <w:szCs w:val="24"/>
        </w:rPr>
        <w:t xml:space="preserve"> 2023</w:t>
      </w:r>
    </w:p>
    <w:p w14:paraId="2B272EC8" w14:textId="77777777" w:rsidR="001647F0" w:rsidRDefault="001647F0">
      <w:pPr>
        <w:tabs>
          <w:tab w:val="left" w:pos="7416"/>
        </w:tabs>
      </w:pPr>
    </w:p>
    <w:p w14:paraId="74CA0ADC" w14:textId="77777777" w:rsidR="00AB0FFC" w:rsidRDefault="00AB0FFC">
      <w:pPr>
        <w:tabs>
          <w:tab w:val="left" w:pos="7416"/>
        </w:tabs>
      </w:pPr>
    </w:p>
    <w:p w14:paraId="1CC42FF7" w14:textId="77777777" w:rsidR="00AB0FFC" w:rsidRDefault="00AB0FFC">
      <w:pPr>
        <w:tabs>
          <w:tab w:val="left" w:pos="7416"/>
        </w:tabs>
      </w:pPr>
    </w:p>
    <w:p w14:paraId="5C6BB504" w14:textId="77777777" w:rsidR="00AB0FFC" w:rsidRDefault="00AB0FFC">
      <w:pPr>
        <w:tabs>
          <w:tab w:val="left" w:pos="7416"/>
        </w:tabs>
      </w:pPr>
    </w:p>
    <w:p w14:paraId="12B41F94" w14:textId="77777777" w:rsidR="00AB0FFC" w:rsidRDefault="00AB0FFC">
      <w:pPr>
        <w:tabs>
          <w:tab w:val="left" w:pos="7416"/>
        </w:tabs>
      </w:pPr>
    </w:p>
    <w:p w14:paraId="716E3990" w14:textId="77777777" w:rsidR="00AB0FFC" w:rsidRDefault="00AB0FFC">
      <w:pPr>
        <w:tabs>
          <w:tab w:val="left" w:pos="7416"/>
        </w:tabs>
      </w:pPr>
    </w:p>
    <w:p w14:paraId="0A9F344C" w14:textId="77777777" w:rsidR="00AB0FFC" w:rsidRDefault="00AB0FFC">
      <w:pPr>
        <w:tabs>
          <w:tab w:val="left" w:pos="7416"/>
        </w:tabs>
      </w:pPr>
    </w:p>
    <w:p w14:paraId="35E2C708" w14:textId="77777777" w:rsidR="00AB0FFC" w:rsidRDefault="00AB0FFC">
      <w:pPr>
        <w:tabs>
          <w:tab w:val="left" w:pos="7416"/>
        </w:tabs>
      </w:pPr>
    </w:p>
    <w:p w14:paraId="57FA4D54" w14:textId="77777777" w:rsidR="00AB0FFC" w:rsidRDefault="00AB0FFC" w:rsidP="00AB0FFC">
      <w:pPr>
        <w:jc w:val="center"/>
        <w:rPr>
          <w:rFonts w:ascii="Times New Roman" w:hAnsi="Times New Roman" w:cs="Times New Roman"/>
          <w:b/>
          <w:color w:val="000000"/>
          <w:sz w:val="32"/>
          <w:szCs w:val="32"/>
        </w:rPr>
      </w:pPr>
      <w:r w:rsidRPr="00074C4E">
        <w:rPr>
          <w:rFonts w:ascii="Times New Roman" w:hAnsi="Times New Roman" w:cs="Times New Roman"/>
          <w:b/>
          <w:color w:val="000000"/>
          <w:sz w:val="32"/>
          <w:szCs w:val="32"/>
        </w:rPr>
        <w:t>CERTIFICATE FROM DEPARTMENT</w:t>
      </w:r>
    </w:p>
    <w:p w14:paraId="38757E09" w14:textId="77777777" w:rsidR="00AB0FFC" w:rsidRPr="00074C4E" w:rsidRDefault="00AB0FFC" w:rsidP="00AB0FFC">
      <w:pPr>
        <w:jc w:val="both"/>
        <w:rPr>
          <w:rFonts w:ascii="Times New Roman" w:hAnsi="Times New Roman" w:cs="Times New Roman"/>
          <w:b/>
          <w:color w:val="000000"/>
          <w:sz w:val="32"/>
          <w:szCs w:val="32"/>
        </w:rPr>
      </w:pPr>
    </w:p>
    <w:p w14:paraId="0E70F60A" w14:textId="33723C84" w:rsidR="00AB0FFC" w:rsidRPr="00074C4E" w:rsidRDefault="00AB0FFC" w:rsidP="00AB0FFC">
      <w:pPr>
        <w:spacing w:line="360" w:lineRule="auto"/>
        <w:jc w:val="both"/>
        <w:rPr>
          <w:rFonts w:ascii="Times New Roman" w:hAnsi="Times New Roman" w:cs="Times New Roman"/>
          <w:color w:val="000000"/>
          <w:sz w:val="24"/>
          <w:szCs w:val="24"/>
        </w:rPr>
      </w:pPr>
      <w:r w:rsidRPr="00074C4E">
        <w:rPr>
          <w:rFonts w:ascii="Times New Roman" w:hAnsi="Times New Roman" w:cs="Times New Roman"/>
          <w:color w:val="000000"/>
          <w:sz w:val="24"/>
          <w:szCs w:val="24"/>
        </w:rPr>
        <w:t>Following the Supervisor's Approval and Examiners’ Acceptance, the project entitled “</w:t>
      </w:r>
      <w:r>
        <w:rPr>
          <w:rFonts w:ascii="Times New Roman" w:hAnsi="Times New Roman" w:cs="Times New Roman"/>
          <w:color w:val="000000"/>
          <w:sz w:val="24"/>
          <w:szCs w:val="24"/>
        </w:rPr>
        <w:t>Smart Dustbin</w:t>
      </w:r>
      <w:r w:rsidRPr="00074C4E">
        <w:rPr>
          <w:rFonts w:ascii="Times New Roman" w:hAnsi="Times New Roman" w:cs="Times New Roman"/>
          <w:color w:val="000000"/>
          <w:sz w:val="24"/>
          <w:szCs w:val="24"/>
        </w:rPr>
        <w:t>" submitted by</w:t>
      </w:r>
      <w:r>
        <w:rPr>
          <w:rFonts w:ascii="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Anishu</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Nachhiring</w:t>
      </w:r>
      <w:proofErr w:type="spellEnd"/>
      <w:r>
        <w:rPr>
          <w:rFonts w:ascii="Times New Roman" w:eastAsia="Times New Roman" w:hAnsi="Times New Roman" w:cs="Times New Roman"/>
          <w:color w:val="000000"/>
          <w:sz w:val="24"/>
          <w:szCs w:val="24"/>
        </w:rPr>
        <w:t xml:space="preserve"> Rai, </w:t>
      </w:r>
      <w:proofErr w:type="spellStart"/>
      <w:r>
        <w:rPr>
          <w:rFonts w:ascii="Times New Roman" w:eastAsia="Times New Roman" w:hAnsi="Times New Roman" w:cs="Times New Roman"/>
          <w:color w:val="000000"/>
          <w:sz w:val="24"/>
          <w:szCs w:val="24"/>
        </w:rPr>
        <w:t>Neelisha</w:t>
      </w:r>
      <w:proofErr w:type="spellEnd"/>
      <w:r>
        <w:rPr>
          <w:rFonts w:ascii="Times New Roman" w:eastAsia="Times New Roman" w:hAnsi="Times New Roman" w:cs="Times New Roman"/>
          <w:color w:val="000000"/>
          <w:sz w:val="24"/>
          <w:szCs w:val="24"/>
        </w:rPr>
        <w:t xml:space="preserve"> Shrestha </w:t>
      </w:r>
      <w:r w:rsidRPr="00074C4E">
        <w:rPr>
          <w:rFonts w:ascii="Times New Roman" w:eastAsia="Times New Roman" w:hAnsi="Times New Roman" w:cs="Times New Roman"/>
          <w:color w:val="000000"/>
          <w:sz w:val="24"/>
          <w:szCs w:val="24"/>
        </w:rPr>
        <w:t>and</w:t>
      </w:r>
      <w:r>
        <w:rPr>
          <w:rFonts w:ascii="Times New Roman" w:eastAsia="Times New Roman" w:hAnsi="Times New Roman" w:cs="Times New Roman"/>
          <w:color w:val="000000"/>
          <w:sz w:val="24"/>
          <w:szCs w:val="24"/>
        </w:rPr>
        <w:t xml:space="preserve"> Srijana Limbu</w:t>
      </w:r>
      <w:r w:rsidRPr="00074C4E">
        <w:rPr>
          <w:rFonts w:ascii="Times New Roman" w:eastAsia="Times New Roman" w:hAnsi="Times New Roman" w:cs="Times New Roman"/>
          <w:color w:val="000000"/>
          <w:sz w:val="24"/>
          <w:szCs w:val="24"/>
        </w:rPr>
        <w:t xml:space="preserve"> </w:t>
      </w:r>
      <w:r w:rsidRPr="00074C4E">
        <w:rPr>
          <w:rFonts w:ascii="Times New Roman" w:hAnsi="Times New Roman" w:cs="Times New Roman"/>
          <w:color w:val="000000"/>
          <w:sz w:val="24"/>
          <w:szCs w:val="24"/>
        </w:rPr>
        <w:t xml:space="preserve">as a partial fulfillment of the requirements for the degree of Bachelor of information technology, third semester under </w:t>
      </w:r>
      <w:proofErr w:type="spellStart"/>
      <w:r w:rsidRPr="00074C4E">
        <w:rPr>
          <w:rFonts w:ascii="Times New Roman" w:hAnsi="Times New Roman" w:cs="Times New Roman"/>
          <w:color w:val="000000"/>
          <w:sz w:val="24"/>
          <w:szCs w:val="24"/>
        </w:rPr>
        <w:t>Purbanchal</w:t>
      </w:r>
      <w:proofErr w:type="spellEnd"/>
      <w:r w:rsidRPr="00074C4E">
        <w:rPr>
          <w:rFonts w:ascii="Times New Roman" w:hAnsi="Times New Roman" w:cs="Times New Roman"/>
          <w:color w:val="000000"/>
          <w:sz w:val="24"/>
          <w:szCs w:val="24"/>
        </w:rPr>
        <w:t xml:space="preserve"> University, has been officially awarded by this certificate.</w:t>
      </w:r>
    </w:p>
    <w:p w14:paraId="1E9B9E26" w14:textId="77777777" w:rsidR="00AB0FFC" w:rsidRPr="00074C4E" w:rsidRDefault="00AB0FFC" w:rsidP="00AB0FFC">
      <w:pPr>
        <w:spacing w:line="360" w:lineRule="auto"/>
        <w:jc w:val="both"/>
        <w:rPr>
          <w:rFonts w:ascii="Times New Roman" w:hAnsi="Times New Roman" w:cs="Times New Roman"/>
          <w:color w:val="000000"/>
          <w:sz w:val="24"/>
          <w:szCs w:val="24"/>
        </w:rPr>
      </w:pPr>
    </w:p>
    <w:p w14:paraId="530EDA57" w14:textId="77777777" w:rsidR="00AB0FFC" w:rsidRPr="00074C4E" w:rsidRDefault="00AB0FFC" w:rsidP="00AB0FFC">
      <w:pPr>
        <w:spacing w:line="360" w:lineRule="auto"/>
        <w:jc w:val="both"/>
        <w:rPr>
          <w:rFonts w:ascii="Times New Roman" w:hAnsi="Times New Roman" w:cs="Times New Roman"/>
          <w:color w:val="000000"/>
          <w:sz w:val="24"/>
          <w:szCs w:val="24"/>
        </w:rPr>
      </w:pPr>
      <w:r w:rsidRPr="00074C4E">
        <w:rPr>
          <w:rFonts w:ascii="Times New Roman" w:hAnsi="Times New Roman" w:cs="Times New Roman"/>
          <w:color w:val="000000"/>
          <w:sz w:val="24"/>
          <w:szCs w:val="24"/>
        </w:rPr>
        <w:t>I wish the students all the best in their future endeavors.</w:t>
      </w:r>
    </w:p>
    <w:p w14:paraId="7BDB20D5" w14:textId="77777777" w:rsidR="00AB0FFC" w:rsidRPr="00074C4E" w:rsidRDefault="00AB0FFC" w:rsidP="00AB0FFC">
      <w:pPr>
        <w:spacing w:line="360" w:lineRule="auto"/>
        <w:jc w:val="both"/>
        <w:rPr>
          <w:rFonts w:ascii="Times New Roman" w:hAnsi="Times New Roman" w:cs="Times New Roman"/>
          <w:color w:val="000000"/>
          <w:sz w:val="24"/>
          <w:szCs w:val="24"/>
        </w:rPr>
      </w:pPr>
    </w:p>
    <w:p w14:paraId="2087746E" w14:textId="77777777" w:rsidR="00AB0FFC" w:rsidRPr="00074C4E" w:rsidRDefault="00AB0FFC" w:rsidP="00AB0FFC">
      <w:pPr>
        <w:spacing w:line="360" w:lineRule="auto"/>
        <w:jc w:val="both"/>
        <w:rPr>
          <w:rFonts w:ascii="Times New Roman" w:hAnsi="Times New Roman" w:cs="Times New Roman"/>
          <w:color w:val="000000"/>
          <w:sz w:val="24"/>
          <w:szCs w:val="24"/>
        </w:rPr>
      </w:pPr>
    </w:p>
    <w:p w14:paraId="078A6CEB" w14:textId="77777777" w:rsidR="00AB0FFC" w:rsidRPr="00074C4E" w:rsidRDefault="00AB0FFC" w:rsidP="00AB0FFC">
      <w:pPr>
        <w:spacing w:line="360" w:lineRule="auto"/>
        <w:jc w:val="both"/>
        <w:rPr>
          <w:rFonts w:ascii="Times New Roman" w:hAnsi="Times New Roman" w:cs="Times New Roman"/>
          <w:color w:val="000000"/>
          <w:sz w:val="24"/>
          <w:szCs w:val="24"/>
        </w:rPr>
      </w:pPr>
    </w:p>
    <w:p w14:paraId="64811563" w14:textId="77777777" w:rsidR="00AB0FFC" w:rsidRPr="00074C4E" w:rsidRDefault="00AB0FFC" w:rsidP="00AB0FFC">
      <w:pPr>
        <w:spacing w:line="360" w:lineRule="auto"/>
        <w:jc w:val="both"/>
        <w:rPr>
          <w:rFonts w:ascii="Times New Roman" w:hAnsi="Times New Roman" w:cs="Times New Roman"/>
          <w:color w:val="000000"/>
          <w:sz w:val="24"/>
          <w:szCs w:val="24"/>
        </w:rPr>
      </w:pPr>
      <w:r w:rsidRPr="00074C4E">
        <w:rPr>
          <w:rFonts w:ascii="Times New Roman" w:hAnsi="Times New Roman" w:cs="Times New Roman"/>
          <w:color w:val="000000"/>
          <w:sz w:val="24"/>
          <w:szCs w:val="24"/>
        </w:rPr>
        <w:t xml:space="preserve">Kiran </w:t>
      </w:r>
      <w:proofErr w:type="spellStart"/>
      <w:r w:rsidRPr="00074C4E">
        <w:rPr>
          <w:rFonts w:ascii="Times New Roman" w:hAnsi="Times New Roman" w:cs="Times New Roman"/>
          <w:color w:val="000000"/>
          <w:sz w:val="24"/>
          <w:szCs w:val="24"/>
        </w:rPr>
        <w:t>Khanal</w:t>
      </w:r>
      <w:proofErr w:type="spellEnd"/>
    </w:p>
    <w:p w14:paraId="471E62A3" w14:textId="77777777" w:rsidR="00AB0FFC" w:rsidRPr="00074C4E" w:rsidRDefault="00AB0FFC" w:rsidP="00AB0FFC">
      <w:pPr>
        <w:spacing w:line="360" w:lineRule="auto"/>
        <w:jc w:val="both"/>
        <w:rPr>
          <w:rFonts w:ascii="Times New Roman" w:hAnsi="Times New Roman" w:cs="Times New Roman"/>
          <w:color w:val="000000"/>
          <w:sz w:val="24"/>
          <w:szCs w:val="24"/>
        </w:rPr>
      </w:pPr>
      <w:r w:rsidRPr="00074C4E">
        <w:rPr>
          <w:rFonts w:ascii="Times New Roman" w:hAnsi="Times New Roman" w:cs="Times New Roman"/>
          <w:color w:val="000000"/>
          <w:sz w:val="24"/>
          <w:szCs w:val="24"/>
        </w:rPr>
        <w:t>Project Supervisor</w:t>
      </w:r>
    </w:p>
    <w:p w14:paraId="73BAE1BA" w14:textId="01603048" w:rsidR="00AB0FFC" w:rsidRPr="00074C4E" w:rsidRDefault="00AB0FFC" w:rsidP="00AB0FFC">
      <w:pPr>
        <w:spacing w:line="360" w:lineRule="auto"/>
        <w:jc w:val="both"/>
        <w:rPr>
          <w:rFonts w:ascii="Times New Roman" w:hAnsi="Times New Roman" w:cs="Times New Roman"/>
          <w:color w:val="000000"/>
          <w:sz w:val="24"/>
          <w:szCs w:val="24"/>
        </w:rPr>
      </w:pPr>
      <w:r w:rsidRPr="00074C4E">
        <w:rPr>
          <w:rFonts w:ascii="Times New Roman" w:hAnsi="Times New Roman" w:cs="Times New Roman"/>
          <w:color w:val="000000"/>
          <w:sz w:val="24"/>
          <w:szCs w:val="24"/>
        </w:rPr>
        <w:t xml:space="preserve">Date: </w:t>
      </w:r>
      <w:r w:rsidR="00CF4CF7">
        <w:rPr>
          <w:rFonts w:ascii="Times New Roman" w:hAnsi="Times New Roman" w:cs="Times New Roman"/>
          <w:color w:val="000000"/>
          <w:sz w:val="24"/>
          <w:szCs w:val="24"/>
        </w:rPr>
        <w:t>30</w:t>
      </w:r>
      <w:r w:rsidR="00CF4CF7" w:rsidRPr="00074C4E">
        <w:rPr>
          <w:rFonts w:ascii="Times New Roman" w:hAnsi="Times New Roman" w:cs="Times New Roman"/>
          <w:color w:val="000000"/>
          <w:sz w:val="24"/>
          <w:szCs w:val="24"/>
        </w:rPr>
        <w:t xml:space="preserve"> </w:t>
      </w:r>
      <w:r w:rsidR="00CF4CF7">
        <w:rPr>
          <w:rFonts w:ascii="Times New Roman" w:hAnsi="Times New Roman" w:cs="Times New Roman"/>
          <w:color w:val="000000"/>
          <w:sz w:val="24"/>
          <w:szCs w:val="24"/>
        </w:rPr>
        <w:t>April</w:t>
      </w:r>
      <w:r w:rsidR="00CF4CF7" w:rsidRPr="00074C4E">
        <w:rPr>
          <w:rFonts w:ascii="Times New Roman" w:hAnsi="Times New Roman" w:cs="Times New Roman"/>
          <w:color w:val="000000"/>
          <w:sz w:val="24"/>
          <w:szCs w:val="24"/>
        </w:rPr>
        <w:t xml:space="preserve"> 2023</w:t>
      </w:r>
    </w:p>
    <w:p w14:paraId="3DBA80E7" w14:textId="77777777" w:rsidR="00AB0FFC" w:rsidRDefault="00AB0FFC">
      <w:pPr>
        <w:tabs>
          <w:tab w:val="left" w:pos="7416"/>
        </w:tabs>
      </w:pPr>
    </w:p>
    <w:p w14:paraId="2D82505A" w14:textId="77777777" w:rsidR="00850D38" w:rsidRDefault="00850D38">
      <w:pPr>
        <w:tabs>
          <w:tab w:val="left" w:pos="7416"/>
        </w:tabs>
      </w:pPr>
    </w:p>
    <w:p w14:paraId="78ACF76B" w14:textId="77777777" w:rsidR="00850D38" w:rsidRDefault="00850D38">
      <w:pPr>
        <w:tabs>
          <w:tab w:val="left" w:pos="7416"/>
        </w:tabs>
      </w:pPr>
    </w:p>
    <w:p w14:paraId="7E34E8FE" w14:textId="77777777" w:rsidR="00850D38" w:rsidRDefault="00850D38">
      <w:pPr>
        <w:tabs>
          <w:tab w:val="left" w:pos="7416"/>
        </w:tabs>
      </w:pPr>
    </w:p>
    <w:p w14:paraId="4E8241CA" w14:textId="77777777" w:rsidR="00850D38" w:rsidRDefault="00850D38">
      <w:pPr>
        <w:tabs>
          <w:tab w:val="left" w:pos="7416"/>
        </w:tabs>
      </w:pPr>
    </w:p>
    <w:p w14:paraId="2F9E313B" w14:textId="77777777" w:rsidR="00850D38" w:rsidRDefault="00850D38">
      <w:pPr>
        <w:tabs>
          <w:tab w:val="left" w:pos="7416"/>
        </w:tabs>
      </w:pPr>
    </w:p>
    <w:p w14:paraId="654164E1" w14:textId="77777777" w:rsidR="00850D38" w:rsidRDefault="00850D38">
      <w:pPr>
        <w:tabs>
          <w:tab w:val="left" w:pos="7416"/>
        </w:tabs>
      </w:pPr>
    </w:p>
    <w:p w14:paraId="48492A3B" w14:textId="77777777" w:rsidR="00850D38" w:rsidRDefault="00850D38">
      <w:pPr>
        <w:tabs>
          <w:tab w:val="left" w:pos="7416"/>
        </w:tabs>
      </w:pPr>
    </w:p>
    <w:p w14:paraId="44BB6139" w14:textId="77777777" w:rsidR="00850D38" w:rsidRDefault="00850D38">
      <w:pPr>
        <w:tabs>
          <w:tab w:val="left" w:pos="7416"/>
        </w:tabs>
      </w:pPr>
    </w:p>
    <w:p w14:paraId="4CC8BA87" w14:textId="77777777" w:rsidR="00850D38" w:rsidRDefault="00850D38">
      <w:pPr>
        <w:tabs>
          <w:tab w:val="left" w:pos="7416"/>
        </w:tabs>
      </w:pPr>
    </w:p>
    <w:p w14:paraId="231F1ADC" w14:textId="77777777" w:rsidR="00850D38" w:rsidRDefault="00850D38">
      <w:pPr>
        <w:tabs>
          <w:tab w:val="left" w:pos="7416"/>
        </w:tabs>
      </w:pPr>
    </w:p>
    <w:p w14:paraId="7B561CCB" w14:textId="77777777" w:rsidR="00850D38" w:rsidRPr="001743B6" w:rsidRDefault="00850D38" w:rsidP="001743B6">
      <w:pPr>
        <w:pStyle w:val="Heading1"/>
        <w:jc w:val="center"/>
        <w:rPr>
          <w:rFonts w:ascii="Times New Roman" w:hAnsi="Times New Roman" w:cs="Times New Roman"/>
          <w:b/>
          <w:bCs/>
        </w:rPr>
      </w:pPr>
      <w:bookmarkStart w:id="0" w:name="_Toc133698484"/>
      <w:r w:rsidRPr="001743B6">
        <w:rPr>
          <w:rFonts w:ascii="Times New Roman" w:eastAsia="Times New Roman" w:hAnsi="Times New Roman" w:cs="Times New Roman"/>
          <w:b/>
          <w:bCs/>
        </w:rPr>
        <w:t>ACKNOWLEDGEMENT</w:t>
      </w:r>
      <w:bookmarkEnd w:id="0"/>
    </w:p>
    <w:p w14:paraId="319BA4C3" w14:textId="77777777" w:rsidR="00850D38" w:rsidRPr="00074C4E" w:rsidRDefault="00850D38" w:rsidP="00850D38">
      <w:pPr>
        <w:spacing w:line="360" w:lineRule="auto"/>
        <w:ind w:right="20"/>
        <w:jc w:val="both"/>
        <w:rPr>
          <w:rFonts w:ascii="Times New Roman" w:hAnsi="Times New Roman" w:cs="Times New Roman"/>
          <w:b/>
          <w:color w:val="000000"/>
          <w:sz w:val="24"/>
          <w:szCs w:val="24"/>
        </w:rPr>
      </w:pPr>
    </w:p>
    <w:p w14:paraId="3B0CA0FC" w14:textId="77777777" w:rsidR="00850D38" w:rsidRPr="00074C4E" w:rsidRDefault="00850D38" w:rsidP="00850D38">
      <w:pPr>
        <w:spacing w:line="360" w:lineRule="auto"/>
        <w:ind w:right="20"/>
        <w:jc w:val="both"/>
        <w:rPr>
          <w:rFonts w:ascii="Times New Roman" w:hAnsi="Times New Roman" w:cs="Times New Roman"/>
          <w:color w:val="000000"/>
          <w:sz w:val="24"/>
          <w:szCs w:val="24"/>
        </w:rPr>
      </w:pPr>
      <w:r w:rsidRPr="00074C4E">
        <w:rPr>
          <w:rFonts w:ascii="Times New Roman" w:eastAsia="Times New Roman" w:hAnsi="Times New Roman" w:cs="Times New Roman"/>
          <w:color w:val="000000"/>
          <w:sz w:val="24"/>
          <w:szCs w:val="24"/>
        </w:rPr>
        <w:t xml:space="preserve">We would like to acknowledge all who have encouraged and inspired us directly or indirectly to complete this project. First, we desire to express our deepest sense of gratitude to </w:t>
      </w:r>
      <w:proofErr w:type="spellStart"/>
      <w:r w:rsidRPr="00074C4E">
        <w:rPr>
          <w:rFonts w:ascii="Times New Roman" w:eastAsia="Times New Roman" w:hAnsi="Times New Roman" w:cs="Times New Roman"/>
          <w:color w:val="000000"/>
          <w:sz w:val="24"/>
          <w:szCs w:val="24"/>
        </w:rPr>
        <w:t>Purbanchal</w:t>
      </w:r>
      <w:proofErr w:type="spellEnd"/>
      <w:r w:rsidRPr="00074C4E">
        <w:rPr>
          <w:rFonts w:ascii="Times New Roman" w:eastAsia="Times New Roman" w:hAnsi="Times New Roman" w:cs="Times New Roman"/>
          <w:color w:val="000000"/>
          <w:sz w:val="24"/>
          <w:szCs w:val="24"/>
        </w:rPr>
        <w:t xml:space="preserve"> University for giving us the opportunity to present this report within the scheduled time.</w:t>
      </w:r>
    </w:p>
    <w:p w14:paraId="6E88BCB6" w14:textId="77777777" w:rsidR="00850D38" w:rsidRPr="00074C4E" w:rsidRDefault="00850D38" w:rsidP="00850D38">
      <w:pPr>
        <w:spacing w:line="360" w:lineRule="auto"/>
        <w:ind w:right="20"/>
        <w:jc w:val="both"/>
        <w:rPr>
          <w:rFonts w:ascii="Times New Roman" w:hAnsi="Times New Roman" w:cs="Times New Roman"/>
          <w:color w:val="000000"/>
          <w:sz w:val="24"/>
          <w:szCs w:val="24"/>
        </w:rPr>
      </w:pPr>
    </w:p>
    <w:p w14:paraId="0EBC71CE" w14:textId="77777777" w:rsidR="00850D38" w:rsidRPr="00074C4E" w:rsidRDefault="00850D38" w:rsidP="00850D38">
      <w:pPr>
        <w:spacing w:line="360" w:lineRule="auto"/>
        <w:ind w:right="20"/>
        <w:jc w:val="both"/>
        <w:rPr>
          <w:rFonts w:ascii="Times New Roman" w:hAnsi="Times New Roman" w:cs="Times New Roman"/>
          <w:color w:val="000000"/>
          <w:sz w:val="24"/>
          <w:szCs w:val="24"/>
        </w:rPr>
      </w:pPr>
      <w:r w:rsidRPr="00074C4E">
        <w:rPr>
          <w:rFonts w:ascii="Times New Roman" w:eastAsia="Times New Roman" w:hAnsi="Times New Roman" w:cs="Times New Roman"/>
          <w:color w:val="000000"/>
          <w:sz w:val="24"/>
          <w:szCs w:val="24"/>
        </w:rPr>
        <w:t>We want to thank</w:t>
      </w:r>
      <w:r>
        <w:rPr>
          <w:rFonts w:ascii="Times New Roman" w:eastAsia="Times New Roman" w:hAnsi="Times New Roman" w:cs="Times New Roman"/>
          <w:color w:val="000000"/>
          <w:sz w:val="24"/>
          <w:szCs w:val="24"/>
        </w:rPr>
        <w:t xml:space="preserve"> Kist College and SS</w:t>
      </w:r>
      <w:r w:rsidRPr="00074C4E">
        <w:rPr>
          <w:rFonts w:ascii="Times New Roman" w:eastAsia="Times New Roman" w:hAnsi="Times New Roman" w:cs="Times New Roman"/>
          <w:color w:val="000000"/>
          <w:sz w:val="24"/>
          <w:szCs w:val="24"/>
        </w:rPr>
        <w:t xml:space="preserve"> for providing this opportunity by approving our project. We are incredibly grateful to our supervisor Mr. Kiran </w:t>
      </w:r>
      <w:proofErr w:type="spellStart"/>
      <w:r w:rsidRPr="00074C4E">
        <w:rPr>
          <w:rFonts w:ascii="Times New Roman" w:eastAsia="Times New Roman" w:hAnsi="Times New Roman" w:cs="Times New Roman"/>
          <w:color w:val="000000"/>
          <w:sz w:val="24"/>
          <w:szCs w:val="24"/>
        </w:rPr>
        <w:t>Khanal</w:t>
      </w:r>
      <w:proofErr w:type="spellEnd"/>
      <w:r>
        <w:rPr>
          <w:rFonts w:ascii="Times New Roman" w:eastAsia="Times New Roman" w:hAnsi="Times New Roman" w:cs="Times New Roman"/>
          <w:color w:val="000000"/>
          <w:sz w:val="24"/>
          <w:szCs w:val="24"/>
        </w:rPr>
        <w:t>, HOD Mr. Dipak Khadka</w:t>
      </w:r>
      <w:r w:rsidRPr="00074C4E">
        <w:rPr>
          <w:rFonts w:ascii="Times New Roman" w:eastAsia="Times New Roman" w:hAnsi="Times New Roman" w:cs="Times New Roman"/>
          <w:color w:val="000000"/>
          <w:sz w:val="24"/>
          <w:szCs w:val="24"/>
        </w:rPr>
        <w:t xml:space="preserve"> for continuously supporting and guiding us in our project and providing his valuable time to complete our project.</w:t>
      </w:r>
    </w:p>
    <w:p w14:paraId="6E669DA9" w14:textId="77777777" w:rsidR="00850D38" w:rsidRPr="00074C4E" w:rsidRDefault="00850D38" w:rsidP="00850D38">
      <w:pPr>
        <w:spacing w:line="360" w:lineRule="auto"/>
        <w:ind w:right="20"/>
        <w:jc w:val="both"/>
        <w:rPr>
          <w:rFonts w:ascii="Times New Roman" w:hAnsi="Times New Roman" w:cs="Times New Roman"/>
          <w:color w:val="000000"/>
          <w:sz w:val="24"/>
          <w:szCs w:val="24"/>
        </w:rPr>
      </w:pPr>
    </w:p>
    <w:p w14:paraId="71BB5494" w14:textId="77777777" w:rsidR="00850D38" w:rsidRPr="00074C4E" w:rsidRDefault="00850D38" w:rsidP="00850D38">
      <w:pPr>
        <w:spacing w:line="360" w:lineRule="auto"/>
        <w:ind w:right="20"/>
        <w:jc w:val="both"/>
        <w:rPr>
          <w:rFonts w:ascii="Times New Roman" w:hAnsi="Times New Roman" w:cs="Times New Roman"/>
          <w:color w:val="000000"/>
          <w:sz w:val="24"/>
          <w:szCs w:val="24"/>
        </w:rPr>
      </w:pPr>
      <w:r w:rsidRPr="00074C4E">
        <w:rPr>
          <w:rFonts w:ascii="Times New Roman" w:eastAsia="Times New Roman" w:hAnsi="Times New Roman" w:cs="Times New Roman"/>
          <w:color w:val="000000"/>
          <w:sz w:val="24"/>
          <w:szCs w:val="24"/>
        </w:rPr>
        <w:t>We are fortunate enough to get encouragement and feedback from our teachers and friends. Lastly, many thanks to all the people for their suggestions, feedback, and support which was the most in completing our project successfully.</w:t>
      </w:r>
    </w:p>
    <w:p w14:paraId="3AA89918" w14:textId="77777777" w:rsidR="00850D38" w:rsidRPr="00074C4E" w:rsidRDefault="00850D38" w:rsidP="00850D38">
      <w:pPr>
        <w:spacing w:line="360" w:lineRule="auto"/>
        <w:ind w:right="20"/>
        <w:jc w:val="both"/>
        <w:rPr>
          <w:rFonts w:ascii="Times New Roman" w:hAnsi="Times New Roman" w:cs="Times New Roman"/>
          <w:color w:val="000000"/>
          <w:sz w:val="24"/>
          <w:szCs w:val="24"/>
        </w:rPr>
      </w:pPr>
    </w:p>
    <w:p w14:paraId="7105F3C6" w14:textId="77777777" w:rsidR="00850D38" w:rsidRPr="00074C4E" w:rsidRDefault="00850D38" w:rsidP="00850D38">
      <w:pPr>
        <w:spacing w:line="360" w:lineRule="auto"/>
        <w:jc w:val="both"/>
        <w:rPr>
          <w:rFonts w:ascii="Times New Roman" w:hAnsi="Times New Roman" w:cs="Times New Roman"/>
          <w:color w:val="000000"/>
          <w:sz w:val="24"/>
          <w:szCs w:val="24"/>
        </w:rPr>
      </w:pPr>
      <w:r w:rsidRPr="00074C4E">
        <w:rPr>
          <w:rFonts w:ascii="Times New Roman" w:eastAsia="Times New Roman" w:hAnsi="Times New Roman" w:cs="Times New Roman"/>
          <w:color w:val="000000"/>
          <w:sz w:val="24"/>
          <w:szCs w:val="24"/>
        </w:rPr>
        <w:t>This project has been a wonderful experience where we have learned and experienced many beneficial things.</w:t>
      </w:r>
    </w:p>
    <w:p w14:paraId="0C65ECC4" w14:textId="77777777" w:rsidR="00850D38" w:rsidRPr="00074C4E" w:rsidRDefault="00850D38" w:rsidP="00850D38">
      <w:pPr>
        <w:spacing w:line="360" w:lineRule="auto"/>
        <w:jc w:val="both"/>
        <w:rPr>
          <w:rFonts w:ascii="Times New Roman" w:hAnsi="Times New Roman" w:cs="Times New Roman"/>
          <w:color w:val="000000"/>
          <w:sz w:val="24"/>
          <w:szCs w:val="24"/>
        </w:rPr>
      </w:pPr>
    </w:p>
    <w:p w14:paraId="3D38DC2B" w14:textId="77777777" w:rsidR="00850D38" w:rsidRPr="00074C4E" w:rsidRDefault="00850D38" w:rsidP="00850D38">
      <w:pPr>
        <w:spacing w:line="360" w:lineRule="auto"/>
        <w:jc w:val="both"/>
        <w:rPr>
          <w:rFonts w:ascii="Times New Roman" w:hAnsi="Times New Roman" w:cs="Times New Roman"/>
          <w:color w:val="000000"/>
          <w:sz w:val="24"/>
          <w:szCs w:val="24"/>
        </w:rPr>
      </w:pPr>
      <w:r w:rsidRPr="00074C4E">
        <w:rPr>
          <w:rFonts w:ascii="Times New Roman" w:eastAsia="Times New Roman" w:hAnsi="Times New Roman" w:cs="Times New Roman"/>
          <w:color w:val="000000"/>
          <w:sz w:val="24"/>
          <w:szCs w:val="24"/>
        </w:rPr>
        <w:t>With regards</w:t>
      </w:r>
    </w:p>
    <w:p w14:paraId="386FFC5C" w14:textId="77777777" w:rsidR="00850D38" w:rsidRPr="00074C4E" w:rsidRDefault="00850D38" w:rsidP="00850D38">
      <w:pPr>
        <w:spacing w:line="360" w:lineRule="auto"/>
        <w:ind w:right="20"/>
        <w:rPr>
          <w:rFonts w:ascii="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Anishu</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Nachhiring</w:t>
      </w:r>
      <w:proofErr w:type="spellEnd"/>
      <w:r>
        <w:rPr>
          <w:rFonts w:ascii="Times New Roman" w:eastAsia="Times New Roman" w:hAnsi="Times New Roman" w:cs="Times New Roman"/>
          <w:color w:val="000000"/>
          <w:sz w:val="24"/>
          <w:szCs w:val="24"/>
        </w:rPr>
        <w:t xml:space="preserve"> Rai </w:t>
      </w:r>
    </w:p>
    <w:p w14:paraId="3B3118C8" w14:textId="77777777" w:rsidR="00850D38" w:rsidRDefault="00850D38" w:rsidP="00850D38">
      <w:pPr>
        <w:spacing w:line="360" w:lineRule="auto"/>
        <w:ind w:right="20"/>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Neelisha</w:t>
      </w:r>
      <w:proofErr w:type="spellEnd"/>
      <w:r>
        <w:rPr>
          <w:rFonts w:ascii="Times New Roman" w:eastAsia="Times New Roman" w:hAnsi="Times New Roman" w:cs="Times New Roman"/>
          <w:color w:val="000000"/>
          <w:sz w:val="24"/>
          <w:szCs w:val="24"/>
        </w:rPr>
        <w:t xml:space="preserve"> Shrestha </w:t>
      </w:r>
    </w:p>
    <w:p w14:paraId="659095CF" w14:textId="77777777" w:rsidR="00850D38" w:rsidRPr="00074C4E" w:rsidRDefault="00850D38" w:rsidP="00850D38">
      <w:pPr>
        <w:spacing w:line="360" w:lineRule="auto"/>
        <w:ind w:right="20"/>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Srijana Limbu </w:t>
      </w:r>
    </w:p>
    <w:p w14:paraId="559BD027" w14:textId="77777777" w:rsidR="00D03884" w:rsidRDefault="00D03884">
      <w:pPr>
        <w:tabs>
          <w:tab w:val="left" w:pos="7416"/>
        </w:tabs>
      </w:pPr>
    </w:p>
    <w:p w14:paraId="2718D92D" w14:textId="77777777" w:rsidR="00D03884" w:rsidRDefault="00D03884">
      <w:pPr>
        <w:tabs>
          <w:tab w:val="left" w:pos="7416"/>
        </w:tabs>
      </w:pPr>
    </w:p>
    <w:p w14:paraId="7F505F19" w14:textId="77777777" w:rsidR="00D03884" w:rsidRPr="006D49A3" w:rsidRDefault="00D03884" w:rsidP="001743B6">
      <w:pPr>
        <w:pStyle w:val="Heading1"/>
        <w:jc w:val="center"/>
        <w:rPr>
          <w:color w:val="0D0D0D" w:themeColor="text1" w:themeTint="F2"/>
        </w:rPr>
      </w:pPr>
      <w:bookmarkStart w:id="1" w:name="_Toc133698485"/>
      <w:r w:rsidRPr="006D49A3">
        <w:rPr>
          <w:rFonts w:ascii="Times New Roman" w:hAnsi="Times New Roman" w:cs="Times New Roman"/>
          <w:b/>
          <w:bCs/>
          <w:color w:val="0D0D0D" w:themeColor="text1" w:themeTint="F2"/>
        </w:rPr>
        <w:lastRenderedPageBreak/>
        <w:t>ABSTRACT</w:t>
      </w:r>
      <w:bookmarkEnd w:id="1"/>
    </w:p>
    <w:p w14:paraId="600A403E" w14:textId="4F53C4A9" w:rsidR="003038E3" w:rsidRPr="003038E3" w:rsidRDefault="00331458" w:rsidP="003038E3">
      <w:pPr>
        <w:spacing w:line="360" w:lineRule="auto"/>
        <w:jc w:val="both"/>
        <w:rPr>
          <w:rFonts w:ascii="Times New Roman" w:eastAsia="Times New Roman" w:hAnsi="Times New Roman" w:cs="Times New Roman"/>
          <w:color w:val="000000"/>
          <w:sz w:val="24"/>
          <w:szCs w:val="24"/>
        </w:rPr>
      </w:pPr>
      <w:r w:rsidRPr="00331458">
        <w:rPr>
          <w:rFonts w:ascii="Times New Roman" w:hAnsi="Times New Roman" w:cs="Times New Roman"/>
          <w:bCs/>
          <w:color w:val="000000"/>
          <w:sz w:val="24"/>
          <w:szCs w:val="24"/>
        </w:rPr>
        <w:t xml:space="preserve">The smart dustbin is a project aimed at improving waste management in urban areas. </w:t>
      </w:r>
      <w:r w:rsidR="003038E3" w:rsidRPr="003038E3">
        <w:rPr>
          <w:rFonts w:ascii="Times New Roman" w:hAnsi="Times New Roman" w:cs="Times New Roman"/>
          <w:bCs/>
          <w:color w:val="000000"/>
          <w:sz w:val="24"/>
          <w:szCs w:val="24"/>
        </w:rPr>
        <w:t>The system comprises ultrasonic sensor, servo motor</w:t>
      </w:r>
      <w:r w:rsidR="003038E3">
        <w:rPr>
          <w:rFonts w:ascii="Times New Roman" w:hAnsi="Times New Roman" w:cs="Times New Roman"/>
          <w:bCs/>
          <w:color w:val="000000"/>
          <w:sz w:val="24"/>
          <w:szCs w:val="24"/>
        </w:rPr>
        <w:t xml:space="preserve"> and</w:t>
      </w:r>
      <w:r w:rsidR="003038E3" w:rsidRPr="003038E3">
        <w:rPr>
          <w:rFonts w:ascii="Times New Roman" w:hAnsi="Times New Roman" w:cs="Times New Roman"/>
          <w:bCs/>
          <w:color w:val="000000"/>
          <w:sz w:val="24"/>
          <w:szCs w:val="24"/>
        </w:rPr>
        <w:t xml:space="preserve"> a microcontroller all controlled by the Arduino Uno board.</w:t>
      </w:r>
      <w:r w:rsidR="003038E3" w:rsidRPr="003038E3">
        <w:t xml:space="preserve"> </w:t>
      </w:r>
      <w:r w:rsidR="003038E3" w:rsidRPr="003038E3">
        <w:rPr>
          <w:rFonts w:ascii="Times New Roman" w:hAnsi="Times New Roman" w:cs="Times New Roman"/>
          <w:bCs/>
          <w:color w:val="000000"/>
          <w:sz w:val="24"/>
          <w:szCs w:val="24"/>
        </w:rPr>
        <w:t>The smart dustbin is designed to automatically detect the fill level and open its lid when someone approaches it, allowing waste to be easily disposed of. After the waste is disposed of</w:t>
      </w:r>
      <w:r w:rsidR="003038E3">
        <w:rPr>
          <w:rFonts w:ascii="Times New Roman" w:hAnsi="Times New Roman" w:cs="Times New Roman"/>
          <w:bCs/>
          <w:color w:val="000000"/>
          <w:sz w:val="24"/>
          <w:szCs w:val="24"/>
        </w:rPr>
        <w:t xml:space="preserve">. </w:t>
      </w:r>
      <w:r w:rsidRPr="00331458">
        <w:rPr>
          <w:rFonts w:ascii="Times New Roman" w:hAnsi="Times New Roman" w:cs="Times New Roman"/>
          <w:bCs/>
          <w:color w:val="000000"/>
          <w:sz w:val="24"/>
          <w:szCs w:val="24"/>
        </w:rPr>
        <w:t>The project's main objective is to reduce the amount of waste in urban areas, improve hygiene and cleanliness, and</w:t>
      </w:r>
      <w:r>
        <w:rPr>
          <w:rFonts w:ascii="Times New Roman" w:hAnsi="Times New Roman" w:cs="Times New Roman"/>
          <w:bCs/>
          <w:color w:val="000000"/>
          <w:sz w:val="24"/>
          <w:szCs w:val="24"/>
        </w:rPr>
        <w:t xml:space="preserve"> </w:t>
      </w:r>
      <w:r w:rsidRPr="00331458">
        <w:rPr>
          <w:rFonts w:ascii="Times New Roman" w:hAnsi="Times New Roman" w:cs="Times New Roman"/>
          <w:bCs/>
          <w:color w:val="000000"/>
          <w:sz w:val="24"/>
          <w:szCs w:val="24"/>
        </w:rPr>
        <w:t>encourage sustainable waste disposal habits</w:t>
      </w:r>
      <w:r w:rsidRPr="00CF3704">
        <w:rPr>
          <w:rFonts w:ascii="Times New Roman" w:hAnsi="Times New Roman" w:cs="Times New Roman"/>
          <w:color w:val="000000"/>
          <w:sz w:val="24"/>
          <w:szCs w:val="24"/>
        </w:rPr>
        <w:t xml:space="preserve">. The project also incorporates programming in C language to control the </w:t>
      </w:r>
      <w:r w:rsidR="003038E3">
        <w:rPr>
          <w:rFonts w:ascii="Times New Roman" w:hAnsi="Times New Roman" w:cs="Times New Roman"/>
          <w:color w:val="000000"/>
          <w:sz w:val="24"/>
          <w:szCs w:val="24"/>
        </w:rPr>
        <w:t>dustbin</w:t>
      </w:r>
      <w:r w:rsidRPr="00CF3704">
        <w:rPr>
          <w:rFonts w:ascii="Times New Roman" w:hAnsi="Times New Roman" w:cs="Times New Roman"/>
          <w:color w:val="000000"/>
          <w:sz w:val="24"/>
          <w:szCs w:val="24"/>
        </w:rPr>
        <w:t>'s functionality.</w:t>
      </w:r>
      <w:r w:rsidR="00A12C9B">
        <w:rPr>
          <w:rFonts w:ascii="Times New Roman" w:hAnsi="Times New Roman" w:cs="Times New Roman"/>
          <w:color w:val="000000"/>
          <w:sz w:val="24"/>
          <w:szCs w:val="24"/>
        </w:rPr>
        <w:t xml:space="preserve"> </w:t>
      </w:r>
      <w:r w:rsidR="003038E3" w:rsidRPr="003038E3">
        <w:rPr>
          <w:rFonts w:ascii="Times New Roman" w:eastAsia="Times New Roman" w:hAnsi="Times New Roman" w:cs="Times New Roman"/>
          <w:color w:val="000000"/>
          <w:sz w:val="24"/>
          <w:szCs w:val="24"/>
        </w:rPr>
        <w:t>The smart dustbin using Arduino Uno is a promising solution to the growing problem of waste management, offering a convenient and efficient way to collect and manage waste.</w:t>
      </w:r>
    </w:p>
    <w:p w14:paraId="044F6EB5" w14:textId="77777777" w:rsidR="003038E3" w:rsidRPr="003038E3" w:rsidRDefault="003038E3" w:rsidP="003038E3">
      <w:pPr>
        <w:spacing w:line="360" w:lineRule="auto"/>
        <w:jc w:val="both"/>
        <w:rPr>
          <w:rFonts w:ascii="Times New Roman" w:eastAsia="Times New Roman" w:hAnsi="Times New Roman" w:cs="Times New Roman"/>
          <w:color w:val="000000"/>
          <w:sz w:val="24"/>
          <w:szCs w:val="24"/>
        </w:rPr>
      </w:pPr>
    </w:p>
    <w:p w14:paraId="7656C39B" w14:textId="77777777" w:rsidR="003038E3" w:rsidRPr="003038E3" w:rsidRDefault="003038E3" w:rsidP="003038E3">
      <w:pPr>
        <w:spacing w:line="360" w:lineRule="auto"/>
        <w:jc w:val="both"/>
        <w:rPr>
          <w:rFonts w:ascii="Times New Roman" w:eastAsia="Times New Roman" w:hAnsi="Times New Roman" w:cs="Times New Roman"/>
          <w:color w:val="000000"/>
          <w:sz w:val="24"/>
          <w:szCs w:val="24"/>
        </w:rPr>
      </w:pPr>
    </w:p>
    <w:p w14:paraId="799B17CD" w14:textId="77777777" w:rsidR="003038E3" w:rsidRPr="003038E3" w:rsidRDefault="003038E3" w:rsidP="003038E3">
      <w:pPr>
        <w:spacing w:line="360" w:lineRule="auto"/>
        <w:jc w:val="both"/>
        <w:rPr>
          <w:rFonts w:ascii="Times New Roman" w:eastAsia="Times New Roman" w:hAnsi="Times New Roman" w:cs="Times New Roman"/>
          <w:color w:val="000000"/>
          <w:sz w:val="24"/>
          <w:szCs w:val="24"/>
        </w:rPr>
      </w:pPr>
    </w:p>
    <w:p w14:paraId="5336EEA9" w14:textId="4DED1579" w:rsidR="00A12C9B" w:rsidRPr="003038E3" w:rsidRDefault="00A12C9B" w:rsidP="003038E3">
      <w:pPr>
        <w:spacing w:line="360" w:lineRule="auto"/>
        <w:jc w:val="both"/>
        <w:rPr>
          <w:rFonts w:ascii="Times New Roman" w:hAnsi="Times New Roman" w:cs="Times New Roman"/>
          <w:bCs/>
          <w:color w:val="000000"/>
          <w:sz w:val="24"/>
          <w:szCs w:val="24"/>
        </w:rPr>
      </w:pPr>
    </w:p>
    <w:p w14:paraId="76D63CB7" w14:textId="7D6EAA93" w:rsidR="00331458" w:rsidRPr="00074C4E" w:rsidRDefault="00331458" w:rsidP="00A12C9B">
      <w:pPr>
        <w:spacing w:line="360" w:lineRule="auto"/>
        <w:jc w:val="both"/>
        <w:rPr>
          <w:rFonts w:ascii="Times New Roman" w:hAnsi="Times New Roman" w:cs="Times New Roman"/>
          <w:color w:val="000000"/>
          <w:sz w:val="24"/>
          <w:szCs w:val="24"/>
        </w:rPr>
      </w:pPr>
    </w:p>
    <w:p w14:paraId="5E0C6D6D" w14:textId="77777777" w:rsidR="00331458" w:rsidRDefault="00331458" w:rsidP="00D03884">
      <w:pPr>
        <w:spacing w:line="360" w:lineRule="auto"/>
        <w:ind w:right="20"/>
        <w:jc w:val="center"/>
        <w:rPr>
          <w:rFonts w:ascii="Times New Roman" w:hAnsi="Times New Roman" w:cs="Times New Roman"/>
          <w:b/>
          <w:color w:val="000000"/>
          <w:sz w:val="32"/>
          <w:szCs w:val="32"/>
        </w:rPr>
      </w:pPr>
    </w:p>
    <w:p w14:paraId="22CF2CA2" w14:textId="77777777" w:rsidR="00331458" w:rsidRPr="00074C4E" w:rsidRDefault="00331458" w:rsidP="00D03884">
      <w:pPr>
        <w:spacing w:line="360" w:lineRule="auto"/>
        <w:ind w:right="20"/>
        <w:jc w:val="center"/>
        <w:rPr>
          <w:rFonts w:ascii="Times New Roman" w:hAnsi="Times New Roman" w:cs="Times New Roman"/>
          <w:b/>
          <w:color w:val="000000"/>
          <w:sz w:val="32"/>
          <w:szCs w:val="32"/>
        </w:rPr>
      </w:pPr>
    </w:p>
    <w:p w14:paraId="4486A187" w14:textId="77777777" w:rsidR="00D03884" w:rsidRDefault="00D03884">
      <w:pPr>
        <w:tabs>
          <w:tab w:val="left" w:pos="7416"/>
        </w:tabs>
      </w:pPr>
    </w:p>
    <w:p w14:paraId="21B4F88F" w14:textId="5535FBEE" w:rsidR="00B9267F" w:rsidRDefault="00B9267F">
      <w:pPr>
        <w:tabs>
          <w:tab w:val="left" w:pos="7416"/>
        </w:tabs>
      </w:pPr>
    </w:p>
    <w:p w14:paraId="130EB780" w14:textId="77777777" w:rsidR="00B9267F" w:rsidRDefault="00B9267F">
      <w:r>
        <w:br w:type="page"/>
      </w:r>
    </w:p>
    <w:sdt>
      <w:sdtPr>
        <w:rPr>
          <w:rFonts w:ascii="Calibri" w:eastAsia="Calibri" w:hAnsi="Calibri" w:cs="Calibri"/>
          <w:color w:val="auto"/>
          <w:sz w:val="22"/>
          <w:szCs w:val="22"/>
          <w:lang w:bidi="ne-NP"/>
        </w:rPr>
        <w:id w:val="-422339839"/>
        <w:docPartObj>
          <w:docPartGallery w:val="Table of Contents"/>
          <w:docPartUnique/>
        </w:docPartObj>
      </w:sdtPr>
      <w:sdtEndPr>
        <w:rPr>
          <w:b/>
          <w:bCs/>
          <w:noProof/>
        </w:rPr>
      </w:sdtEndPr>
      <w:sdtContent>
        <w:p w14:paraId="3B8DF211" w14:textId="6AD11D9F" w:rsidR="001743B6" w:rsidRDefault="001743B6">
          <w:pPr>
            <w:pStyle w:val="TOCHeading"/>
          </w:pPr>
          <w:r>
            <w:t>Table of Contents</w:t>
          </w:r>
        </w:p>
        <w:p w14:paraId="2B81EFC3" w14:textId="7D695872" w:rsidR="00D20189" w:rsidRDefault="001743B6">
          <w:pPr>
            <w:pStyle w:val="TOC1"/>
            <w:tabs>
              <w:tab w:val="right" w:leader="dot" w:pos="9350"/>
            </w:tabs>
            <w:rPr>
              <w:rFonts w:cstheme="minorBidi"/>
              <w:noProof/>
              <w:kern w:val="2"/>
              <w14:ligatures w14:val="standardContextual"/>
            </w:rPr>
          </w:pPr>
          <w:r>
            <w:fldChar w:fldCharType="begin"/>
          </w:r>
          <w:r>
            <w:instrText xml:space="preserve"> TOC \o "1-3" \h \z \u </w:instrText>
          </w:r>
          <w:r>
            <w:fldChar w:fldCharType="separate"/>
          </w:r>
          <w:hyperlink w:anchor="_Toc133698484" w:history="1">
            <w:r w:rsidR="00D20189" w:rsidRPr="00B3198F">
              <w:rPr>
                <w:rStyle w:val="Hyperlink"/>
                <w:rFonts w:ascii="Times New Roman" w:eastAsia="Times New Roman" w:hAnsi="Times New Roman"/>
                <w:b/>
                <w:bCs/>
                <w:noProof/>
                <w:lang w:bidi="ne-NP"/>
              </w:rPr>
              <w:t>ACKNOWLEDGEMENT</w:t>
            </w:r>
            <w:r w:rsidR="00D20189">
              <w:rPr>
                <w:noProof/>
                <w:webHidden/>
              </w:rPr>
              <w:tab/>
            </w:r>
            <w:r w:rsidR="00D20189">
              <w:rPr>
                <w:noProof/>
                <w:webHidden/>
              </w:rPr>
              <w:fldChar w:fldCharType="begin"/>
            </w:r>
            <w:r w:rsidR="00D20189">
              <w:rPr>
                <w:noProof/>
                <w:webHidden/>
              </w:rPr>
              <w:instrText xml:space="preserve"> PAGEREF _Toc133698484 \h </w:instrText>
            </w:r>
            <w:r w:rsidR="00D20189">
              <w:rPr>
                <w:noProof/>
                <w:webHidden/>
              </w:rPr>
            </w:r>
            <w:r w:rsidR="00D20189">
              <w:rPr>
                <w:noProof/>
                <w:webHidden/>
              </w:rPr>
              <w:fldChar w:fldCharType="separate"/>
            </w:r>
            <w:r w:rsidR="00D20189">
              <w:rPr>
                <w:noProof/>
                <w:webHidden/>
              </w:rPr>
              <w:t>vi</w:t>
            </w:r>
            <w:r w:rsidR="00D20189">
              <w:rPr>
                <w:noProof/>
                <w:webHidden/>
              </w:rPr>
              <w:fldChar w:fldCharType="end"/>
            </w:r>
          </w:hyperlink>
        </w:p>
        <w:p w14:paraId="32D7E12F" w14:textId="4D42F954" w:rsidR="00D20189" w:rsidRDefault="00D20189">
          <w:pPr>
            <w:pStyle w:val="TOC1"/>
            <w:tabs>
              <w:tab w:val="right" w:leader="dot" w:pos="9350"/>
            </w:tabs>
            <w:rPr>
              <w:rFonts w:cstheme="minorBidi"/>
              <w:noProof/>
              <w:kern w:val="2"/>
              <w14:ligatures w14:val="standardContextual"/>
            </w:rPr>
          </w:pPr>
          <w:hyperlink w:anchor="_Toc133698485" w:history="1">
            <w:r w:rsidRPr="00B3198F">
              <w:rPr>
                <w:rStyle w:val="Hyperlink"/>
                <w:rFonts w:ascii="Times New Roman" w:hAnsi="Times New Roman"/>
                <w:b/>
                <w:bCs/>
                <w:noProof/>
                <w:lang w:bidi="ne-NP"/>
              </w:rPr>
              <w:t>ABSTRACT</w:t>
            </w:r>
            <w:r>
              <w:rPr>
                <w:noProof/>
                <w:webHidden/>
              </w:rPr>
              <w:tab/>
            </w:r>
            <w:r>
              <w:rPr>
                <w:noProof/>
                <w:webHidden/>
              </w:rPr>
              <w:fldChar w:fldCharType="begin"/>
            </w:r>
            <w:r>
              <w:rPr>
                <w:noProof/>
                <w:webHidden/>
              </w:rPr>
              <w:instrText xml:space="preserve"> PAGEREF _Toc133698485 \h </w:instrText>
            </w:r>
            <w:r>
              <w:rPr>
                <w:noProof/>
                <w:webHidden/>
              </w:rPr>
            </w:r>
            <w:r>
              <w:rPr>
                <w:noProof/>
                <w:webHidden/>
              </w:rPr>
              <w:fldChar w:fldCharType="separate"/>
            </w:r>
            <w:r>
              <w:rPr>
                <w:noProof/>
                <w:webHidden/>
              </w:rPr>
              <w:t>vii</w:t>
            </w:r>
            <w:r>
              <w:rPr>
                <w:noProof/>
                <w:webHidden/>
              </w:rPr>
              <w:fldChar w:fldCharType="end"/>
            </w:r>
          </w:hyperlink>
        </w:p>
        <w:p w14:paraId="1EE69DA5" w14:textId="7F4CC6F4" w:rsidR="00D20189" w:rsidRDefault="00D20189">
          <w:pPr>
            <w:pStyle w:val="TOC1"/>
            <w:tabs>
              <w:tab w:val="right" w:leader="dot" w:pos="9350"/>
            </w:tabs>
            <w:rPr>
              <w:rFonts w:cstheme="minorBidi"/>
              <w:noProof/>
              <w:kern w:val="2"/>
              <w14:ligatures w14:val="standardContextual"/>
            </w:rPr>
          </w:pPr>
          <w:hyperlink w:anchor="_Toc133698486" w:history="1">
            <w:r w:rsidRPr="00B3198F">
              <w:rPr>
                <w:rStyle w:val="Hyperlink"/>
                <w:rFonts w:eastAsia="Times New Roman"/>
                <w:b/>
                <w:bCs/>
                <w:noProof/>
                <w:lang w:bidi="ne-NP"/>
              </w:rPr>
              <w:t>Chapter 1: Introduction</w:t>
            </w:r>
            <w:r>
              <w:rPr>
                <w:noProof/>
                <w:webHidden/>
              </w:rPr>
              <w:tab/>
            </w:r>
            <w:r>
              <w:rPr>
                <w:noProof/>
                <w:webHidden/>
              </w:rPr>
              <w:fldChar w:fldCharType="begin"/>
            </w:r>
            <w:r>
              <w:rPr>
                <w:noProof/>
                <w:webHidden/>
              </w:rPr>
              <w:instrText xml:space="preserve"> PAGEREF _Toc133698486 \h </w:instrText>
            </w:r>
            <w:r>
              <w:rPr>
                <w:noProof/>
                <w:webHidden/>
              </w:rPr>
            </w:r>
            <w:r>
              <w:rPr>
                <w:noProof/>
                <w:webHidden/>
              </w:rPr>
              <w:fldChar w:fldCharType="separate"/>
            </w:r>
            <w:r>
              <w:rPr>
                <w:noProof/>
                <w:webHidden/>
              </w:rPr>
              <w:t>1</w:t>
            </w:r>
            <w:r>
              <w:rPr>
                <w:noProof/>
                <w:webHidden/>
              </w:rPr>
              <w:fldChar w:fldCharType="end"/>
            </w:r>
          </w:hyperlink>
        </w:p>
        <w:p w14:paraId="103A870E" w14:textId="0ACCC08C" w:rsidR="00D20189" w:rsidRDefault="00D20189">
          <w:pPr>
            <w:pStyle w:val="TOC2"/>
            <w:tabs>
              <w:tab w:val="right" w:leader="dot" w:pos="9350"/>
            </w:tabs>
            <w:rPr>
              <w:rFonts w:cstheme="minorBidi"/>
              <w:noProof/>
              <w:kern w:val="2"/>
              <w14:ligatures w14:val="standardContextual"/>
            </w:rPr>
          </w:pPr>
          <w:hyperlink w:anchor="_Toc133698487" w:history="1">
            <w:r w:rsidRPr="00B3198F">
              <w:rPr>
                <w:rStyle w:val="Hyperlink"/>
                <w:rFonts w:eastAsia="Times New Roman"/>
                <w:b/>
                <w:bCs/>
                <w:noProof/>
                <w:lang w:bidi="ne-NP"/>
              </w:rPr>
              <w:t>1.1 Background</w:t>
            </w:r>
            <w:r>
              <w:rPr>
                <w:noProof/>
                <w:webHidden/>
              </w:rPr>
              <w:tab/>
            </w:r>
            <w:r>
              <w:rPr>
                <w:noProof/>
                <w:webHidden/>
              </w:rPr>
              <w:fldChar w:fldCharType="begin"/>
            </w:r>
            <w:r>
              <w:rPr>
                <w:noProof/>
                <w:webHidden/>
              </w:rPr>
              <w:instrText xml:space="preserve"> PAGEREF _Toc133698487 \h </w:instrText>
            </w:r>
            <w:r>
              <w:rPr>
                <w:noProof/>
                <w:webHidden/>
              </w:rPr>
            </w:r>
            <w:r>
              <w:rPr>
                <w:noProof/>
                <w:webHidden/>
              </w:rPr>
              <w:fldChar w:fldCharType="separate"/>
            </w:r>
            <w:r>
              <w:rPr>
                <w:noProof/>
                <w:webHidden/>
              </w:rPr>
              <w:t>1</w:t>
            </w:r>
            <w:r>
              <w:rPr>
                <w:noProof/>
                <w:webHidden/>
              </w:rPr>
              <w:fldChar w:fldCharType="end"/>
            </w:r>
          </w:hyperlink>
        </w:p>
        <w:p w14:paraId="305BDBD5" w14:textId="09360BC1" w:rsidR="00D20189" w:rsidRDefault="00D20189">
          <w:pPr>
            <w:pStyle w:val="TOC2"/>
            <w:tabs>
              <w:tab w:val="right" w:leader="dot" w:pos="9350"/>
            </w:tabs>
            <w:rPr>
              <w:rFonts w:cstheme="minorBidi"/>
              <w:noProof/>
              <w:kern w:val="2"/>
              <w14:ligatures w14:val="standardContextual"/>
            </w:rPr>
          </w:pPr>
          <w:hyperlink w:anchor="_Toc133698488" w:history="1">
            <w:r w:rsidRPr="00B3198F">
              <w:rPr>
                <w:rStyle w:val="Hyperlink"/>
                <w:rFonts w:eastAsia="Times New Roman"/>
                <w:b/>
                <w:bCs/>
                <w:noProof/>
                <w:lang w:bidi="ne-NP"/>
              </w:rPr>
              <w:t>1.2 Significance</w:t>
            </w:r>
            <w:r>
              <w:rPr>
                <w:noProof/>
                <w:webHidden/>
              </w:rPr>
              <w:tab/>
            </w:r>
            <w:r>
              <w:rPr>
                <w:noProof/>
                <w:webHidden/>
              </w:rPr>
              <w:fldChar w:fldCharType="begin"/>
            </w:r>
            <w:r>
              <w:rPr>
                <w:noProof/>
                <w:webHidden/>
              </w:rPr>
              <w:instrText xml:space="preserve"> PAGEREF _Toc133698488 \h </w:instrText>
            </w:r>
            <w:r>
              <w:rPr>
                <w:noProof/>
                <w:webHidden/>
              </w:rPr>
            </w:r>
            <w:r>
              <w:rPr>
                <w:noProof/>
                <w:webHidden/>
              </w:rPr>
              <w:fldChar w:fldCharType="separate"/>
            </w:r>
            <w:r>
              <w:rPr>
                <w:noProof/>
                <w:webHidden/>
              </w:rPr>
              <w:t>1</w:t>
            </w:r>
            <w:r>
              <w:rPr>
                <w:noProof/>
                <w:webHidden/>
              </w:rPr>
              <w:fldChar w:fldCharType="end"/>
            </w:r>
          </w:hyperlink>
        </w:p>
        <w:p w14:paraId="4F0D599D" w14:textId="4EACBC2F" w:rsidR="00D20189" w:rsidRDefault="00D20189">
          <w:pPr>
            <w:pStyle w:val="TOC2"/>
            <w:tabs>
              <w:tab w:val="right" w:leader="dot" w:pos="9350"/>
            </w:tabs>
            <w:rPr>
              <w:rFonts w:cstheme="minorBidi"/>
              <w:noProof/>
              <w:kern w:val="2"/>
              <w14:ligatures w14:val="standardContextual"/>
            </w:rPr>
          </w:pPr>
          <w:hyperlink w:anchor="_Toc133698489" w:history="1">
            <w:r w:rsidRPr="00B3198F">
              <w:rPr>
                <w:rStyle w:val="Hyperlink"/>
                <w:rFonts w:eastAsia="Times New Roman"/>
                <w:b/>
                <w:bCs/>
                <w:noProof/>
                <w:lang w:bidi="ne-NP"/>
              </w:rPr>
              <w:t>1.3 Objectives</w:t>
            </w:r>
            <w:r>
              <w:rPr>
                <w:noProof/>
                <w:webHidden/>
              </w:rPr>
              <w:tab/>
            </w:r>
            <w:r>
              <w:rPr>
                <w:noProof/>
                <w:webHidden/>
              </w:rPr>
              <w:fldChar w:fldCharType="begin"/>
            </w:r>
            <w:r>
              <w:rPr>
                <w:noProof/>
                <w:webHidden/>
              </w:rPr>
              <w:instrText xml:space="preserve"> PAGEREF _Toc133698489 \h </w:instrText>
            </w:r>
            <w:r>
              <w:rPr>
                <w:noProof/>
                <w:webHidden/>
              </w:rPr>
            </w:r>
            <w:r>
              <w:rPr>
                <w:noProof/>
                <w:webHidden/>
              </w:rPr>
              <w:fldChar w:fldCharType="separate"/>
            </w:r>
            <w:r>
              <w:rPr>
                <w:noProof/>
                <w:webHidden/>
              </w:rPr>
              <w:t>1</w:t>
            </w:r>
            <w:r>
              <w:rPr>
                <w:noProof/>
                <w:webHidden/>
              </w:rPr>
              <w:fldChar w:fldCharType="end"/>
            </w:r>
          </w:hyperlink>
        </w:p>
        <w:p w14:paraId="4E33B0B4" w14:textId="67D7A1A2" w:rsidR="00D20189" w:rsidRDefault="00D20189">
          <w:pPr>
            <w:pStyle w:val="TOC2"/>
            <w:tabs>
              <w:tab w:val="right" w:leader="dot" w:pos="9350"/>
            </w:tabs>
            <w:rPr>
              <w:rFonts w:cstheme="minorBidi"/>
              <w:noProof/>
              <w:kern w:val="2"/>
              <w14:ligatures w14:val="standardContextual"/>
            </w:rPr>
          </w:pPr>
          <w:hyperlink w:anchor="_Toc133698490" w:history="1">
            <w:r w:rsidRPr="00B3198F">
              <w:rPr>
                <w:rStyle w:val="Hyperlink"/>
                <w:rFonts w:eastAsia="Times New Roman"/>
                <w:b/>
                <w:bCs/>
                <w:noProof/>
                <w:lang w:bidi="ne-NP"/>
              </w:rPr>
              <w:t>1.4 Team Structure and Role</w:t>
            </w:r>
            <w:r>
              <w:rPr>
                <w:noProof/>
                <w:webHidden/>
              </w:rPr>
              <w:tab/>
            </w:r>
            <w:r>
              <w:rPr>
                <w:noProof/>
                <w:webHidden/>
              </w:rPr>
              <w:fldChar w:fldCharType="begin"/>
            </w:r>
            <w:r>
              <w:rPr>
                <w:noProof/>
                <w:webHidden/>
              </w:rPr>
              <w:instrText xml:space="preserve"> PAGEREF _Toc133698490 \h </w:instrText>
            </w:r>
            <w:r>
              <w:rPr>
                <w:noProof/>
                <w:webHidden/>
              </w:rPr>
            </w:r>
            <w:r>
              <w:rPr>
                <w:noProof/>
                <w:webHidden/>
              </w:rPr>
              <w:fldChar w:fldCharType="separate"/>
            </w:r>
            <w:r>
              <w:rPr>
                <w:noProof/>
                <w:webHidden/>
              </w:rPr>
              <w:t>2</w:t>
            </w:r>
            <w:r>
              <w:rPr>
                <w:noProof/>
                <w:webHidden/>
              </w:rPr>
              <w:fldChar w:fldCharType="end"/>
            </w:r>
          </w:hyperlink>
        </w:p>
        <w:p w14:paraId="300ECCF9" w14:textId="5E94EDDB" w:rsidR="00D20189" w:rsidRDefault="00D20189">
          <w:pPr>
            <w:pStyle w:val="TOC1"/>
            <w:tabs>
              <w:tab w:val="right" w:leader="dot" w:pos="9350"/>
            </w:tabs>
            <w:rPr>
              <w:rFonts w:cstheme="minorBidi"/>
              <w:noProof/>
              <w:kern w:val="2"/>
              <w14:ligatures w14:val="standardContextual"/>
            </w:rPr>
          </w:pPr>
          <w:hyperlink w:anchor="_Toc133698491" w:history="1">
            <w:r w:rsidRPr="00B3198F">
              <w:rPr>
                <w:rStyle w:val="Hyperlink"/>
                <w:rFonts w:eastAsia="Times New Roman"/>
                <w:b/>
                <w:bCs/>
                <w:noProof/>
                <w:lang w:bidi="ne-NP"/>
              </w:rPr>
              <w:t>Chapter 2: System Analysis</w:t>
            </w:r>
            <w:r>
              <w:rPr>
                <w:noProof/>
                <w:webHidden/>
              </w:rPr>
              <w:tab/>
            </w:r>
            <w:r>
              <w:rPr>
                <w:noProof/>
                <w:webHidden/>
              </w:rPr>
              <w:fldChar w:fldCharType="begin"/>
            </w:r>
            <w:r>
              <w:rPr>
                <w:noProof/>
                <w:webHidden/>
              </w:rPr>
              <w:instrText xml:space="preserve"> PAGEREF _Toc133698491 \h </w:instrText>
            </w:r>
            <w:r>
              <w:rPr>
                <w:noProof/>
                <w:webHidden/>
              </w:rPr>
            </w:r>
            <w:r>
              <w:rPr>
                <w:noProof/>
                <w:webHidden/>
              </w:rPr>
              <w:fldChar w:fldCharType="separate"/>
            </w:r>
            <w:r>
              <w:rPr>
                <w:noProof/>
                <w:webHidden/>
              </w:rPr>
              <w:t>3</w:t>
            </w:r>
            <w:r>
              <w:rPr>
                <w:noProof/>
                <w:webHidden/>
              </w:rPr>
              <w:fldChar w:fldCharType="end"/>
            </w:r>
          </w:hyperlink>
        </w:p>
        <w:p w14:paraId="42DA2F4B" w14:textId="4E2CD5EB" w:rsidR="00D20189" w:rsidRDefault="00D20189">
          <w:pPr>
            <w:pStyle w:val="TOC2"/>
            <w:tabs>
              <w:tab w:val="right" w:leader="dot" w:pos="9350"/>
            </w:tabs>
            <w:rPr>
              <w:rFonts w:cstheme="minorBidi"/>
              <w:noProof/>
              <w:kern w:val="2"/>
              <w14:ligatures w14:val="standardContextual"/>
            </w:rPr>
          </w:pPr>
          <w:hyperlink w:anchor="_Toc133698492" w:history="1">
            <w:r w:rsidRPr="00B3198F">
              <w:rPr>
                <w:rStyle w:val="Hyperlink"/>
                <w:rFonts w:eastAsia="Times New Roman"/>
                <w:b/>
                <w:bCs/>
                <w:noProof/>
                <w:lang w:bidi="ne-NP"/>
              </w:rPr>
              <w:t>2.1 Literature review</w:t>
            </w:r>
            <w:r>
              <w:rPr>
                <w:noProof/>
                <w:webHidden/>
              </w:rPr>
              <w:tab/>
            </w:r>
            <w:r>
              <w:rPr>
                <w:noProof/>
                <w:webHidden/>
              </w:rPr>
              <w:fldChar w:fldCharType="begin"/>
            </w:r>
            <w:r>
              <w:rPr>
                <w:noProof/>
                <w:webHidden/>
              </w:rPr>
              <w:instrText xml:space="preserve"> PAGEREF _Toc133698492 \h </w:instrText>
            </w:r>
            <w:r>
              <w:rPr>
                <w:noProof/>
                <w:webHidden/>
              </w:rPr>
            </w:r>
            <w:r>
              <w:rPr>
                <w:noProof/>
                <w:webHidden/>
              </w:rPr>
              <w:fldChar w:fldCharType="separate"/>
            </w:r>
            <w:r>
              <w:rPr>
                <w:noProof/>
                <w:webHidden/>
              </w:rPr>
              <w:t>3</w:t>
            </w:r>
            <w:r>
              <w:rPr>
                <w:noProof/>
                <w:webHidden/>
              </w:rPr>
              <w:fldChar w:fldCharType="end"/>
            </w:r>
          </w:hyperlink>
        </w:p>
        <w:p w14:paraId="47552AFC" w14:textId="644A14FC" w:rsidR="00D20189" w:rsidRDefault="00D20189">
          <w:pPr>
            <w:pStyle w:val="TOC2"/>
            <w:tabs>
              <w:tab w:val="right" w:leader="dot" w:pos="9350"/>
            </w:tabs>
            <w:rPr>
              <w:rFonts w:cstheme="minorBidi"/>
              <w:noProof/>
              <w:kern w:val="2"/>
              <w14:ligatures w14:val="standardContextual"/>
            </w:rPr>
          </w:pPr>
          <w:hyperlink w:anchor="_Toc133698493" w:history="1">
            <w:r w:rsidRPr="00B3198F">
              <w:rPr>
                <w:rStyle w:val="Hyperlink"/>
                <w:rFonts w:eastAsia="Times New Roman"/>
                <w:b/>
                <w:bCs/>
                <w:noProof/>
                <w:lang w:bidi="ne-NP"/>
              </w:rPr>
              <w:t>2.2 Working Principle</w:t>
            </w:r>
            <w:r>
              <w:rPr>
                <w:noProof/>
                <w:webHidden/>
              </w:rPr>
              <w:tab/>
            </w:r>
            <w:r>
              <w:rPr>
                <w:noProof/>
                <w:webHidden/>
              </w:rPr>
              <w:fldChar w:fldCharType="begin"/>
            </w:r>
            <w:r>
              <w:rPr>
                <w:noProof/>
                <w:webHidden/>
              </w:rPr>
              <w:instrText xml:space="preserve"> PAGEREF _Toc133698493 \h </w:instrText>
            </w:r>
            <w:r>
              <w:rPr>
                <w:noProof/>
                <w:webHidden/>
              </w:rPr>
            </w:r>
            <w:r>
              <w:rPr>
                <w:noProof/>
                <w:webHidden/>
              </w:rPr>
              <w:fldChar w:fldCharType="separate"/>
            </w:r>
            <w:r>
              <w:rPr>
                <w:noProof/>
                <w:webHidden/>
              </w:rPr>
              <w:t>3</w:t>
            </w:r>
            <w:r>
              <w:rPr>
                <w:noProof/>
                <w:webHidden/>
              </w:rPr>
              <w:fldChar w:fldCharType="end"/>
            </w:r>
          </w:hyperlink>
        </w:p>
        <w:p w14:paraId="295EDE1D" w14:textId="29607A74" w:rsidR="00D20189" w:rsidRDefault="00D20189">
          <w:pPr>
            <w:pStyle w:val="TOC1"/>
            <w:tabs>
              <w:tab w:val="right" w:leader="dot" w:pos="9350"/>
            </w:tabs>
            <w:rPr>
              <w:rFonts w:cstheme="minorBidi"/>
              <w:noProof/>
              <w:kern w:val="2"/>
              <w14:ligatures w14:val="standardContextual"/>
            </w:rPr>
          </w:pPr>
          <w:hyperlink w:anchor="_Toc133698494" w:history="1">
            <w:r w:rsidRPr="00B3198F">
              <w:rPr>
                <w:rStyle w:val="Hyperlink"/>
                <w:rFonts w:eastAsia="Times New Roman"/>
                <w:b/>
                <w:bCs/>
                <w:noProof/>
                <w:lang w:bidi="ne-NP"/>
              </w:rPr>
              <w:t>Chapter 3: System Design</w:t>
            </w:r>
            <w:r>
              <w:rPr>
                <w:noProof/>
                <w:webHidden/>
              </w:rPr>
              <w:tab/>
            </w:r>
            <w:r>
              <w:rPr>
                <w:noProof/>
                <w:webHidden/>
              </w:rPr>
              <w:fldChar w:fldCharType="begin"/>
            </w:r>
            <w:r>
              <w:rPr>
                <w:noProof/>
                <w:webHidden/>
              </w:rPr>
              <w:instrText xml:space="preserve"> PAGEREF _Toc133698494 \h </w:instrText>
            </w:r>
            <w:r>
              <w:rPr>
                <w:noProof/>
                <w:webHidden/>
              </w:rPr>
            </w:r>
            <w:r>
              <w:rPr>
                <w:noProof/>
                <w:webHidden/>
              </w:rPr>
              <w:fldChar w:fldCharType="separate"/>
            </w:r>
            <w:r>
              <w:rPr>
                <w:noProof/>
                <w:webHidden/>
              </w:rPr>
              <w:t>4</w:t>
            </w:r>
            <w:r>
              <w:rPr>
                <w:noProof/>
                <w:webHidden/>
              </w:rPr>
              <w:fldChar w:fldCharType="end"/>
            </w:r>
          </w:hyperlink>
        </w:p>
        <w:p w14:paraId="377BCCD6" w14:textId="5506037E" w:rsidR="00D20189" w:rsidRDefault="00D20189">
          <w:pPr>
            <w:pStyle w:val="TOC2"/>
            <w:tabs>
              <w:tab w:val="left" w:pos="880"/>
              <w:tab w:val="right" w:leader="dot" w:pos="9350"/>
            </w:tabs>
            <w:rPr>
              <w:rFonts w:cstheme="minorBidi"/>
              <w:noProof/>
              <w:kern w:val="2"/>
              <w14:ligatures w14:val="standardContextual"/>
            </w:rPr>
          </w:pPr>
          <w:hyperlink w:anchor="_Toc133698495" w:history="1">
            <w:r w:rsidRPr="00B3198F">
              <w:rPr>
                <w:rStyle w:val="Hyperlink"/>
                <w:rFonts w:eastAsia="Times New Roman"/>
                <w:b/>
                <w:bCs/>
                <w:noProof/>
                <w:lang w:bidi="ne-NP"/>
              </w:rPr>
              <w:t>3.1</w:t>
            </w:r>
            <w:r>
              <w:rPr>
                <w:rFonts w:cstheme="minorBidi"/>
                <w:noProof/>
                <w:kern w:val="2"/>
                <w14:ligatures w14:val="standardContextual"/>
              </w:rPr>
              <w:tab/>
            </w:r>
            <w:r w:rsidRPr="00B3198F">
              <w:rPr>
                <w:rStyle w:val="Hyperlink"/>
                <w:rFonts w:eastAsia="Times New Roman"/>
                <w:b/>
                <w:bCs/>
                <w:noProof/>
                <w:lang w:bidi="ne-NP"/>
              </w:rPr>
              <w:t>Required Components</w:t>
            </w:r>
            <w:r>
              <w:rPr>
                <w:noProof/>
                <w:webHidden/>
              </w:rPr>
              <w:tab/>
            </w:r>
            <w:r>
              <w:rPr>
                <w:noProof/>
                <w:webHidden/>
              </w:rPr>
              <w:fldChar w:fldCharType="begin"/>
            </w:r>
            <w:r>
              <w:rPr>
                <w:noProof/>
                <w:webHidden/>
              </w:rPr>
              <w:instrText xml:space="preserve"> PAGEREF _Toc133698495 \h </w:instrText>
            </w:r>
            <w:r>
              <w:rPr>
                <w:noProof/>
                <w:webHidden/>
              </w:rPr>
            </w:r>
            <w:r>
              <w:rPr>
                <w:noProof/>
                <w:webHidden/>
              </w:rPr>
              <w:fldChar w:fldCharType="separate"/>
            </w:r>
            <w:r>
              <w:rPr>
                <w:noProof/>
                <w:webHidden/>
              </w:rPr>
              <w:t>4</w:t>
            </w:r>
            <w:r>
              <w:rPr>
                <w:noProof/>
                <w:webHidden/>
              </w:rPr>
              <w:fldChar w:fldCharType="end"/>
            </w:r>
          </w:hyperlink>
        </w:p>
        <w:p w14:paraId="236E0077" w14:textId="66A3B15A" w:rsidR="00D20189" w:rsidRDefault="00D20189">
          <w:pPr>
            <w:pStyle w:val="TOC2"/>
            <w:tabs>
              <w:tab w:val="right" w:leader="dot" w:pos="9350"/>
            </w:tabs>
            <w:rPr>
              <w:rFonts w:cstheme="minorBidi"/>
              <w:noProof/>
              <w:kern w:val="2"/>
              <w14:ligatures w14:val="standardContextual"/>
            </w:rPr>
          </w:pPr>
          <w:hyperlink w:anchor="_Toc133698496" w:history="1">
            <w:r w:rsidRPr="00B3198F">
              <w:rPr>
                <w:rStyle w:val="Hyperlink"/>
                <w:rFonts w:eastAsia="Times New Roman"/>
                <w:b/>
                <w:bCs/>
                <w:noProof/>
                <w:lang w:bidi="ne-NP"/>
              </w:rPr>
              <w:t>3.2   Algorithm</w:t>
            </w:r>
            <w:r>
              <w:rPr>
                <w:noProof/>
                <w:webHidden/>
              </w:rPr>
              <w:tab/>
            </w:r>
            <w:r>
              <w:rPr>
                <w:noProof/>
                <w:webHidden/>
              </w:rPr>
              <w:fldChar w:fldCharType="begin"/>
            </w:r>
            <w:r>
              <w:rPr>
                <w:noProof/>
                <w:webHidden/>
              </w:rPr>
              <w:instrText xml:space="preserve"> PAGEREF _Toc133698496 \h </w:instrText>
            </w:r>
            <w:r>
              <w:rPr>
                <w:noProof/>
                <w:webHidden/>
              </w:rPr>
            </w:r>
            <w:r>
              <w:rPr>
                <w:noProof/>
                <w:webHidden/>
              </w:rPr>
              <w:fldChar w:fldCharType="separate"/>
            </w:r>
            <w:r>
              <w:rPr>
                <w:noProof/>
                <w:webHidden/>
              </w:rPr>
              <w:t>4</w:t>
            </w:r>
            <w:r>
              <w:rPr>
                <w:noProof/>
                <w:webHidden/>
              </w:rPr>
              <w:fldChar w:fldCharType="end"/>
            </w:r>
          </w:hyperlink>
        </w:p>
        <w:p w14:paraId="4E149D16" w14:textId="188D8A6C" w:rsidR="00D20189" w:rsidRDefault="00D20189">
          <w:pPr>
            <w:pStyle w:val="TOC2"/>
            <w:tabs>
              <w:tab w:val="right" w:leader="dot" w:pos="9350"/>
            </w:tabs>
            <w:rPr>
              <w:rFonts w:cstheme="minorBidi"/>
              <w:noProof/>
              <w:kern w:val="2"/>
              <w14:ligatures w14:val="standardContextual"/>
            </w:rPr>
          </w:pPr>
          <w:hyperlink w:anchor="_Toc133698497" w:history="1">
            <w:r w:rsidRPr="00B3198F">
              <w:rPr>
                <w:rStyle w:val="Hyperlink"/>
                <w:rFonts w:eastAsia="Times New Roman"/>
                <w:b/>
                <w:bCs/>
                <w:noProof/>
                <w:lang w:bidi="ne-NP"/>
              </w:rPr>
              <w:t>3.3   Block Diagram</w:t>
            </w:r>
            <w:r>
              <w:rPr>
                <w:noProof/>
                <w:webHidden/>
              </w:rPr>
              <w:tab/>
            </w:r>
            <w:r>
              <w:rPr>
                <w:noProof/>
                <w:webHidden/>
              </w:rPr>
              <w:fldChar w:fldCharType="begin"/>
            </w:r>
            <w:r>
              <w:rPr>
                <w:noProof/>
                <w:webHidden/>
              </w:rPr>
              <w:instrText xml:space="preserve"> PAGEREF _Toc133698497 \h </w:instrText>
            </w:r>
            <w:r>
              <w:rPr>
                <w:noProof/>
                <w:webHidden/>
              </w:rPr>
            </w:r>
            <w:r>
              <w:rPr>
                <w:noProof/>
                <w:webHidden/>
              </w:rPr>
              <w:fldChar w:fldCharType="separate"/>
            </w:r>
            <w:r>
              <w:rPr>
                <w:noProof/>
                <w:webHidden/>
              </w:rPr>
              <w:t>5</w:t>
            </w:r>
            <w:r>
              <w:rPr>
                <w:noProof/>
                <w:webHidden/>
              </w:rPr>
              <w:fldChar w:fldCharType="end"/>
            </w:r>
          </w:hyperlink>
        </w:p>
        <w:p w14:paraId="07DB3641" w14:textId="30472A92" w:rsidR="00D20189" w:rsidRDefault="00D20189">
          <w:pPr>
            <w:pStyle w:val="TOC2"/>
            <w:tabs>
              <w:tab w:val="right" w:leader="dot" w:pos="9350"/>
            </w:tabs>
            <w:rPr>
              <w:rFonts w:cstheme="minorBidi"/>
              <w:noProof/>
              <w:kern w:val="2"/>
              <w14:ligatures w14:val="standardContextual"/>
            </w:rPr>
          </w:pPr>
          <w:hyperlink w:anchor="_Toc133698498" w:history="1">
            <w:r w:rsidRPr="00B3198F">
              <w:rPr>
                <w:rStyle w:val="Hyperlink"/>
                <w:rFonts w:eastAsia="Times New Roman"/>
                <w:b/>
                <w:bCs/>
                <w:noProof/>
                <w:color w:val="056AD0" w:themeColor="hyperlink" w:themeTint="F2"/>
                <w:lang w:bidi="ne-NP"/>
              </w:rPr>
              <w:t>3.4 circuit Diagram</w:t>
            </w:r>
            <w:r>
              <w:rPr>
                <w:noProof/>
                <w:webHidden/>
              </w:rPr>
              <w:tab/>
            </w:r>
            <w:r>
              <w:rPr>
                <w:noProof/>
                <w:webHidden/>
              </w:rPr>
              <w:fldChar w:fldCharType="begin"/>
            </w:r>
            <w:r>
              <w:rPr>
                <w:noProof/>
                <w:webHidden/>
              </w:rPr>
              <w:instrText xml:space="preserve"> PAGEREF _Toc133698498 \h </w:instrText>
            </w:r>
            <w:r>
              <w:rPr>
                <w:noProof/>
                <w:webHidden/>
              </w:rPr>
            </w:r>
            <w:r>
              <w:rPr>
                <w:noProof/>
                <w:webHidden/>
              </w:rPr>
              <w:fldChar w:fldCharType="separate"/>
            </w:r>
            <w:r>
              <w:rPr>
                <w:noProof/>
                <w:webHidden/>
              </w:rPr>
              <w:t>6</w:t>
            </w:r>
            <w:r>
              <w:rPr>
                <w:noProof/>
                <w:webHidden/>
              </w:rPr>
              <w:fldChar w:fldCharType="end"/>
            </w:r>
          </w:hyperlink>
        </w:p>
        <w:p w14:paraId="7FBD063E" w14:textId="2FA2D978" w:rsidR="00D20189" w:rsidRDefault="00D20189">
          <w:pPr>
            <w:pStyle w:val="TOC2"/>
            <w:tabs>
              <w:tab w:val="right" w:leader="dot" w:pos="9350"/>
            </w:tabs>
            <w:rPr>
              <w:rFonts w:cstheme="minorBidi"/>
              <w:noProof/>
              <w:kern w:val="2"/>
              <w14:ligatures w14:val="standardContextual"/>
            </w:rPr>
          </w:pPr>
          <w:hyperlink w:anchor="_Toc133698499" w:history="1">
            <w:r w:rsidRPr="00B3198F">
              <w:rPr>
                <w:rStyle w:val="Hyperlink"/>
                <w:b/>
                <w:bCs/>
                <w:noProof/>
                <w:lang w:bidi="ne-NP"/>
              </w:rPr>
              <w:t>3.5Gantt Chart</w:t>
            </w:r>
            <w:r>
              <w:rPr>
                <w:noProof/>
                <w:webHidden/>
              </w:rPr>
              <w:tab/>
            </w:r>
            <w:r>
              <w:rPr>
                <w:noProof/>
                <w:webHidden/>
              </w:rPr>
              <w:fldChar w:fldCharType="begin"/>
            </w:r>
            <w:r>
              <w:rPr>
                <w:noProof/>
                <w:webHidden/>
              </w:rPr>
              <w:instrText xml:space="preserve"> PAGEREF _Toc133698499 \h </w:instrText>
            </w:r>
            <w:r>
              <w:rPr>
                <w:noProof/>
                <w:webHidden/>
              </w:rPr>
            </w:r>
            <w:r>
              <w:rPr>
                <w:noProof/>
                <w:webHidden/>
              </w:rPr>
              <w:fldChar w:fldCharType="separate"/>
            </w:r>
            <w:r>
              <w:rPr>
                <w:noProof/>
                <w:webHidden/>
              </w:rPr>
              <w:t>7</w:t>
            </w:r>
            <w:r>
              <w:rPr>
                <w:noProof/>
                <w:webHidden/>
              </w:rPr>
              <w:fldChar w:fldCharType="end"/>
            </w:r>
          </w:hyperlink>
        </w:p>
        <w:p w14:paraId="11A5864A" w14:textId="36CF2AAA" w:rsidR="00D20189" w:rsidRDefault="00D20189">
          <w:pPr>
            <w:pStyle w:val="TOC1"/>
            <w:tabs>
              <w:tab w:val="right" w:leader="dot" w:pos="9350"/>
            </w:tabs>
            <w:rPr>
              <w:rFonts w:cstheme="minorBidi"/>
              <w:noProof/>
              <w:kern w:val="2"/>
              <w14:ligatures w14:val="standardContextual"/>
            </w:rPr>
          </w:pPr>
          <w:hyperlink w:anchor="_Toc133698500" w:history="1">
            <w:r w:rsidRPr="00B3198F">
              <w:rPr>
                <w:rStyle w:val="Hyperlink"/>
                <w:rFonts w:eastAsia="Times New Roman"/>
                <w:b/>
                <w:bCs/>
                <w:noProof/>
                <w:lang w:bidi="ne-NP"/>
              </w:rPr>
              <w:t>Chapter 4: System Development and Implementation</w:t>
            </w:r>
            <w:r>
              <w:rPr>
                <w:noProof/>
                <w:webHidden/>
              </w:rPr>
              <w:tab/>
            </w:r>
            <w:r>
              <w:rPr>
                <w:noProof/>
                <w:webHidden/>
              </w:rPr>
              <w:fldChar w:fldCharType="begin"/>
            </w:r>
            <w:r>
              <w:rPr>
                <w:noProof/>
                <w:webHidden/>
              </w:rPr>
              <w:instrText xml:space="preserve"> PAGEREF _Toc133698500 \h </w:instrText>
            </w:r>
            <w:r>
              <w:rPr>
                <w:noProof/>
                <w:webHidden/>
              </w:rPr>
            </w:r>
            <w:r>
              <w:rPr>
                <w:noProof/>
                <w:webHidden/>
              </w:rPr>
              <w:fldChar w:fldCharType="separate"/>
            </w:r>
            <w:r>
              <w:rPr>
                <w:noProof/>
                <w:webHidden/>
              </w:rPr>
              <w:t>8</w:t>
            </w:r>
            <w:r>
              <w:rPr>
                <w:noProof/>
                <w:webHidden/>
              </w:rPr>
              <w:fldChar w:fldCharType="end"/>
            </w:r>
          </w:hyperlink>
        </w:p>
        <w:p w14:paraId="161D91D6" w14:textId="212EE226" w:rsidR="00D20189" w:rsidRDefault="00D20189">
          <w:pPr>
            <w:pStyle w:val="TOC2"/>
            <w:tabs>
              <w:tab w:val="right" w:leader="dot" w:pos="9350"/>
            </w:tabs>
            <w:rPr>
              <w:rFonts w:cstheme="minorBidi"/>
              <w:noProof/>
              <w:kern w:val="2"/>
              <w14:ligatures w14:val="standardContextual"/>
            </w:rPr>
          </w:pPr>
          <w:hyperlink w:anchor="_Toc133698501" w:history="1">
            <w:r w:rsidRPr="00B3198F">
              <w:rPr>
                <w:rStyle w:val="Hyperlink"/>
                <w:b/>
                <w:bCs/>
                <w:noProof/>
                <w:lang w:bidi="ne-NP"/>
              </w:rPr>
              <w:t>4.1 Programing platform (Tools and technologies used)</w:t>
            </w:r>
            <w:r>
              <w:rPr>
                <w:noProof/>
                <w:webHidden/>
              </w:rPr>
              <w:tab/>
            </w:r>
            <w:r>
              <w:rPr>
                <w:noProof/>
                <w:webHidden/>
              </w:rPr>
              <w:fldChar w:fldCharType="begin"/>
            </w:r>
            <w:r>
              <w:rPr>
                <w:noProof/>
                <w:webHidden/>
              </w:rPr>
              <w:instrText xml:space="preserve"> PAGEREF _Toc133698501 \h </w:instrText>
            </w:r>
            <w:r>
              <w:rPr>
                <w:noProof/>
                <w:webHidden/>
              </w:rPr>
            </w:r>
            <w:r>
              <w:rPr>
                <w:noProof/>
                <w:webHidden/>
              </w:rPr>
              <w:fldChar w:fldCharType="separate"/>
            </w:r>
            <w:r>
              <w:rPr>
                <w:noProof/>
                <w:webHidden/>
              </w:rPr>
              <w:t>8</w:t>
            </w:r>
            <w:r>
              <w:rPr>
                <w:noProof/>
                <w:webHidden/>
              </w:rPr>
              <w:fldChar w:fldCharType="end"/>
            </w:r>
          </w:hyperlink>
        </w:p>
        <w:p w14:paraId="07708720" w14:textId="7DD9A908" w:rsidR="00D20189" w:rsidRDefault="00D20189">
          <w:pPr>
            <w:pStyle w:val="TOC3"/>
            <w:tabs>
              <w:tab w:val="right" w:leader="dot" w:pos="9350"/>
            </w:tabs>
            <w:rPr>
              <w:rFonts w:cstheme="minorBidi"/>
              <w:noProof/>
              <w:kern w:val="2"/>
              <w14:ligatures w14:val="standardContextual"/>
            </w:rPr>
          </w:pPr>
          <w:hyperlink w:anchor="_Toc133698502" w:history="1">
            <w:r w:rsidRPr="00B3198F">
              <w:rPr>
                <w:rStyle w:val="Hyperlink"/>
                <w:noProof/>
                <w:lang w:bidi="ne-NP"/>
              </w:rPr>
              <w:t>4.1.1 Software Specifications</w:t>
            </w:r>
            <w:r>
              <w:rPr>
                <w:noProof/>
                <w:webHidden/>
              </w:rPr>
              <w:tab/>
            </w:r>
            <w:r>
              <w:rPr>
                <w:noProof/>
                <w:webHidden/>
              </w:rPr>
              <w:fldChar w:fldCharType="begin"/>
            </w:r>
            <w:r>
              <w:rPr>
                <w:noProof/>
                <w:webHidden/>
              </w:rPr>
              <w:instrText xml:space="preserve"> PAGEREF _Toc133698502 \h </w:instrText>
            </w:r>
            <w:r>
              <w:rPr>
                <w:noProof/>
                <w:webHidden/>
              </w:rPr>
            </w:r>
            <w:r>
              <w:rPr>
                <w:noProof/>
                <w:webHidden/>
              </w:rPr>
              <w:fldChar w:fldCharType="separate"/>
            </w:r>
            <w:r>
              <w:rPr>
                <w:noProof/>
                <w:webHidden/>
              </w:rPr>
              <w:t>8</w:t>
            </w:r>
            <w:r>
              <w:rPr>
                <w:noProof/>
                <w:webHidden/>
              </w:rPr>
              <w:fldChar w:fldCharType="end"/>
            </w:r>
          </w:hyperlink>
        </w:p>
        <w:p w14:paraId="02FC9BF0" w14:textId="25BD22B2" w:rsidR="00D20189" w:rsidRDefault="00D20189">
          <w:pPr>
            <w:pStyle w:val="TOC3"/>
            <w:tabs>
              <w:tab w:val="right" w:leader="dot" w:pos="9350"/>
            </w:tabs>
            <w:rPr>
              <w:rFonts w:cstheme="minorBidi"/>
              <w:noProof/>
              <w:kern w:val="2"/>
              <w14:ligatures w14:val="standardContextual"/>
            </w:rPr>
          </w:pPr>
          <w:hyperlink w:anchor="_Toc133698503" w:history="1">
            <w:r w:rsidRPr="00B3198F">
              <w:rPr>
                <w:rStyle w:val="Hyperlink"/>
                <w:noProof/>
                <w:lang w:bidi="ne-NP"/>
              </w:rPr>
              <w:t>4.1.2 Hardware Specifications</w:t>
            </w:r>
            <w:r>
              <w:rPr>
                <w:noProof/>
                <w:webHidden/>
              </w:rPr>
              <w:tab/>
            </w:r>
            <w:r>
              <w:rPr>
                <w:noProof/>
                <w:webHidden/>
              </w:rPr>
              <w:fldChar w:fldCharType="begin"/>
            </w:r>
            <w:r>
              <w:rPr>
                <w:noProof/>
                <w:webHidden/>
              </w:rPr>
              <w:instrText xml:space="preserve"> PAGEREF _Toc133698503 \h </w:instrText>
            </w:r>
            <w:r>
              <w:rPr>
                <w:noProof/>
                <w:webHidden/>
              </w:rPr>
            </w:r>
            <w:r>
              <w:rPr>
                <w:noProof/>
                <w:webHidden/>
              </w:rPr>
              <w:fldChar w:fldCharType="separate"/>
            </w:r>
            <w:r>
              <w:rPr>
                <w:noProof/>
                <w:webHidden/>
              </w:rPr>
              <w:t>8</w:t>
            </w:r>
            <w:r>
              <w:rPr>
                <w:noProof/>
                <w:webHidden/>
              </w:rPr>
              <w:fldChar w:fldCharType="end"/>
            </w:r>
          </w:hyperlink>
        </w:p>
        <w:p w14:paraId="2FF6FA57" w14:textId="5CF205F4" w:rsidR="00D20189" w:rsidRDefault="00D20189">
          <w:pPr>
            <w:pStyle w:val="TOC1"/>
            <w:tabs>
              <w:tab w:val="right" w:leader="dot" w:pos="9350"/>
            </w:tabs>
            <w:rPr>
              <w:rFonts w:cstheme="minorBidi"/>
              <w:noProof/>
              <w:kern w:val="2"/>
              <w14:ligatures w14:val="standardContextual"/>
            </w:rPr>
          </w:pPr>
          <w:hyperlink w:anchor="_Toc133698504" w:history="1">
            <w:r w:rsidRPr="00B3198F">
              <w:rPr>
                <w:rStyle w:val="Hyperlink"/>
                <w:rFonts w:eastAsia="Times New Roman"/>
                <w:b/>
                <w:bCs/>
                <w:noProof/>
                <w:lang w:bidi="ne-NP"/>
              </w:rPr>
              <w:t>Chapter 5: Conclusion</w:t>
            </w:r>
            <w:r>
              <w:rPr>
                <w:noProof/>
                <w:webHidden/>
              </w:rPr>
              <w:tab/>
            </w:r>
            <w:r>
              <w:rPr>
                <w:noProof/>
                <w:webHidden/>
              </w:rPr>
              <w:fldChar w:fldCharType="begin"/>
            </w:r>
            <w:r>
              <w:rPr>
                <w:noProof/>
                <w:webHidden/>
              </w:rPr>
              <w:instrText xml:space="preserve"> PAGEREF _Toc133698504 \h </w:instrText>
            </w:r>
            <w:r>
              <w:rPr>
                <w:noProof/>
                <w:webHidden/>
              </w:rPr>
            </w:r>
            <w:r>
              <w:rPr>
                <w:noProof/>
                <w:webHidden/>
              </w:rPr>
              <w:fldChar w:fldCharType="separate"/>
            </w:r>
            <w:r>
              <w:rPr>
                <w:noProof/>
                <w:webHidden/>
              </w:rPr>
              <w:t>9</w:t>
            </w:r>
            <w:r>
              <w:rPr>
                <w:noProof/>
                <w:webHidden/>
              </w:rPr>
              <w:fldChar w:fldCharType="end"/>
            </w:r>
          </w:hyperlink>
        </w:p>
        <w:p w14:paraId="30EE9F45" w14:textId="1CCF165E" w:rsidR="00D20189" w:rsidRDefault="00D20189">
          <w:pPr>
            <w:pStyle w:val="TOC2"/>
            <w:tabs>
              <w:tab w:val="left" w:pos="880"/>
              <w:tab w:val="right" w:leader="dot" w:pos="9350"/>
            </w:tabs>
            <w:rPr>
              <w:rFonts w:cstheme="minorBidi"/>
              <w:noProof/>
              <w:kern w:val="2"/>
              <w14:ligatures w14:val="standardContextual"/>
            </w:rPr>
          </w:pPr>
          <w:hyperlink w:anchor="_Toc133698505" w:history="1">
            <w:r w:rsidRPr="00B3198F">
              <w:rPr>
                <w:rStyle w:val="Hyperlink"/>
                <w:rFonts w:eastAsia="Times New Roman"/>
                <w:b/>
                <w:bCs/>
                <w:noProof/>
                <w:lang w:bidi="ne-NP"/>
              </w:rPr>
              <w:t xml:space="preserve">5.1 </w:t>
            </w:r>
            <w:r>
              <w:rPr>
                <w:rFonts w:cstheme="minorBidi"/>
                <w:noProof/>
                <w:kern w:val="2"/>
                <w14:ligatures w14:val="standardContextual"/>
              </w:rPr>
              <w:tab/>
            </w:r>
            <w:r w:rsidRPr="00B3198F">
              <w:rPr>
                <w:rStyle w:val="Hyperlink"/>
                <w:rFonts w:eastAsia="Times New Roman"/>
                <w:b/>
                <w:bCs/>
                <w:noProof/>
                <w:lang w:bidi="ne-NP"/>
              </w:rPr>
              <w:t>Conclusion</w:t>
            </w:r>
            <w:r>
              <w:rPr>
                <w:noProof/>
                <w:webHidden/>
              </w:rPr>
              <w:tab/>
            </w:r>
            <w:r>
              <w:rPr>
                <w:noProof/>
                <w:webHidden/>
              </w:rPr>
              <w:fldChar w:fldCharType="begin"/>
            </w:r>
            <w:r>
              <w:rPr>
                <w:noProof/>
                <w:webHidden/>
              </w:rPr>
              <w:instrText xml:space="preserve"> PAGEREF _Toc133698505 \h </w:instrText>
            </w:r>
            <w:r>
              <w:rPr>
                <w:noProof/>
                <w:webHidden/>
              </w:rPr>
            </w:r>
            <w:r>
              <w:rPr>
                <w:noProof/>
                <w:webHidden/>
              </w:rPr>
              <w:fldChar w:fldCharType="separate"/>
            </w:r>
            <w:r>
              <w:rPr>
                <w:noProof/>
                <w:webHidden/>
              </w:rPr>
              <w:t>9</w:t>
            </w:r>
            <w:r>
              <w:rPr>
                <w:noProof/>
                <w:webHidden/>
              </w:rPr>
              <w:fldChar w:fldCharType="end"/>
            </w:r>
          </w:hyperlink>
        </w:p>
        <w:p w14:paraId="4D60E55E" w14:textId="79DBDEFC" w:rsidR="00D20189" w:rsidRDefault="00D20189">
          <w:pPr>
            <w:pStyle w:val="TOC2"/>
            <w:tabs>
              <w:tab w:val="right" w:leader="dot" w:pos="9350"/>
            </w:tabs>
            <w:rPr>
              <w:rFonts w:cstheme="minorBidi"/>
              <w:noProof/>
              <w:kern w:val="2"/>
              <w14:ligatures w14:val="standardContextual"/>
            </w:rPr>
          </w:pPr>
          <w:hyperlink w:anchor="_Toc133698506" w:history="1">
            <w:r w:rsidRPr="00B3198F">
              <w:rPr>
                <w:rStyle w:val="Hyperlink"/>
                <w:rFonts w:eastAsia="Times New Roman"/>
                <w:b/>
                <w:bCs/>
                <w:noProof/>
                <w:lang w:bidi="ne-NP"/>
              </w:rPr>
              <w:t>5.2    Future Enhancements</w:t>
            </w:r>
            <w:r>
              <w:rPr>
                <w:noProof/>
                <w:webHidden/>
              </w:rPr>
              <w:tab/>
            </w:r>
            <w:r>
              <w:rPr>
                <w:noProof/>
                <w:webHidden/>
              </w:rPr>
              <w:fldChar w:fldCharType="begin"/>
            </w:r>
            <w:r>
              <w:rPr>
                <w:noProof/>
                <w:webHidden/>
              </w:rPr>
              <w:instrText xml:space="preserve"> PAGEREF _Toc133698506 \h </w:instrText>
            </w:r>
            <w:r>
              <w:rPr>
                <w:noProof/>
                <w:webHidden/>
              </w:rPr>
            </w:r>
            <w:r>
              <w:rPr>
                <w:noProof/>
                <w:webHidden/>
              </w:rPr>
              <w:fldChar w:fldCharType="separate"/>
            </w:r>
            <w:r>
              <w:rPr>
                <w:noProof/>
                <w:webHidden/>
              </w:rPr>
              <w:t>9</w:t>
            </w:r>
            <w:r>
              <w:rPr>
                <w:noProof/>
                <w:webHidden/>
              </w:rPr>
              <w:fldChar w:fldCharType="end"/>
            </w:r>
          </w:hyperlink>
        </w:p>
        <w:p w14:paraId="194C360C" w14:textId="00679AE1" w:rsidR="00D20189" w:rsidRDefault="00D20189">
          <w:pPr>
            <w:pStyle w:val="TOC1"/>
            <w:tabs>
              <w:tab w:val="right" w:leader="dot" w:pos="9350"/>
            </w:tabs>
            <w:rPr>
              <w:rFonts w:cstheme="minorBidi"/>
              <w:noProof/>
              <w:kern w:val="2"/>
              <w14:ligatures w14:val="standardContextual"/>
            </w:rPr>
          </w:pPr>
          <w:hyperlink w:anchor="_Toc133698507" w:history="1">
            <w:r w:rsidRPr="00B3198F">
              <w:rPr>
                <w:rStyle w:val="Hyperlink"/>
                <w:rFonts w:ascii="Times New Roman" w:eastAsia="Times New Roman" w:hAnsi="Times New Roman"/>
                <w:b/>
                <w:bCs/>
                <w:noProof/>
                <w:lang w:bidi="ne-NP"/>
              </w:rPr>
              <w:t>References</w:t>
            </w:r>
            <w:r>
              <w:rPr>
                <w:noProof/>
                <w:webHidden/>
              </w:rPr>
              <w:tab/>
            </w:r>
            <w:r>
              <w:rPr>
                <w:noProof/>
                <w:webHidden/>
              </w:rPr>
              <w:fldChar w:fldCharType="begin"/>
            </w:r>
            <w:r>
              <w:rPr>
                <w:noProof/>
                <w:webHidden/>
              </w:rPr>
              <w:instrText xml:space="preserve"> PAGEREF _Toc133698507 \h </w:instrText>
            </w:r>
            <w:r>
              <w:rPr>
                <w:noProof/>
                <w:webHidden/>
              </w:rPr>
            </w:r>
            <w:r>
              <w:rPr>
                <w:noProof/>
                <w:webHidden/>
              </w:rPr>
              <w:fldChar w:fldCharType="separate"/>
            </w:r>
            <w:r>
              <w:rPr>
                <w:noProof/>
                <w:webHidden/>
              </w:rPr>
              <w:t>10</w:t>
            </w:r>
            <w:r>
              <w:rPr>
                <w:noProof/>
                <w:webHidden/>
              </w:rPr>
              <w:fldChar w:fldCharType="end"/>
            </w:r>
          </w:hyperlink>
        </w:p>
        <w:p w14:paraId="4F8C3EDB" w14:textId="1BC2173E" w:rsidR="001743B6" w:rsidRDefault="001743B6">
          <w:r>
            <w:rPr>
              <w:b/>
              <w:bCs/>
              <w:noProof/>
            </w:rPr>
            <w:fldChar w:fldCharType="end"/>
          </w:r>
        </w:p>
      </w:sdtContent>
    </w:sdt>
    <w:p w14:paraId="7AB6E32C" w14:textId="3D4824DA" w:rsidR="00B9267F" w:rsidRDefault="00B9267F">
      <w:pPr>
        <w:tabs>
          <w:tab w:val="left" w:pos="7416"/>
        </w:tabs>
      </w:pPr>
    </w:p>
    <w:p w14:paraId="54C7C839" w14:textId="77777777" w:rsidR="00B9267F" w:rsidRDefault="00B9267F">
      <w:r>
        <w:br w:type="page"/>
      </w:r>
    </w:p>
    <w:p w14:paraId="0D995736" w14:textId="77777777" w:rsidR="00D03884" w:rsidRDefault="00D03884">
      <w:pPr>
        <w:tabs>
          <w:tab w:val="left" w:pos="7416"/>
        </w:tabs>
        <w:sectPr w:rsidR="00D03884" w:rsidSect="00996240">
          <w:footerReference w:type="default" r:id="rId11"/>
          <w:pgSz w:w="12240" w:h="15840"/>
          <w:pgMar w:top="1440" w:right="1440" w:bottom="1440" w:left="1440" w:header="720" w:footer="720" w:gutter="0"/>
          <w:pgNumType w:fmt="lowerRoman" w:start="1"/>
          <w:cols w:space="720"/>
        </w:sectPr>
      </w:pPr>
    </w:p>
    <w:p w14:paraId="36B05BBE" w14:textId="77777777" w:rsidR="004F4C27" w:rsidRPr="006D49A3" w:rsidRDefault="00D85C78" w:rsidP="00152DDA">
      <w:pPr>
        <w:pStyle w:val="Heading1"/>
        <w:rPr>
          <w:rFonts w:eastAsia="Times New Roman"/>
          <w:b/>
          <w:bCs/>
          <w:color w:val="0D0D0D" w:themeColor="text1" w:themeTint="F2"/>
        </w:rPr>
      </w:pPr>
      <w:bookmarkStart w:id="2" w:name="_Toc133692205"/>
      <w:bookmarkStart w:id="3" w:name="_Toc133698486"/>
      <w:r w:rsidRPr="006D49A3">
        <w:rPr>
          <w:rFonts w:eastAsia="Times New Roman"/>
          <w:b/>
          <w:bCs/>
          <w:color w:val="0D0D0D" w:themeColor="text1" w:themeTint="F2"/>
        </w:rPr>
        <w:lastRenderedPageBreak/>
        <w:t>Chapter 1: Introduction</w:t>
      </w:r>
      <w:bookmarkEnd w:id="2"/>
      <w:bookmarkEnd w:id="3"/>
    </w:p>
    <w:p w14:paraId="26BC610A" w14:textId="77777777" w:rsidR="004F4C27" w:rsidRDefault="004F4C27">
      <w:pPr>
        <w:tabs>
          <w:tab w:val="left" w:pos="3744"/>
        </w:tabs>
        <w:spacing w:line="360" w:lineRule="auto"/>
        <w:jc w:val="center"/>
        <w:rPr>
          <w:rFonts w:ascii="Times New Roman" w:eastAsia="Times New Roman" w:hAnsi="Times New Roman" w:cs="Times New Roman"/>
          <w:b/>
          <w:sz w:val="32"/>
          <w:szCs w:val="32"/>
        </w:rPr>
      </w:pPr>
    </w:p>
    <w:p w14:paraId="23E38E62" w14:textId="3445A1CA" w:rsidR="004F4C27" w:rsidRPr="00152DDA" w:rsidRDefault="00152DDA" w:rsidP="00152DDA">
      <w:pPr>
        <w:pStyle w:val="Heading2"/>
        <w:rPr>
          <w:rFonts w:eastAsia="Times New Roman"/>
          <w:b/>
          <w:bCs/>
          <w:color w:val="0D0D0D" w:themeColor="text1" w:themeTint="F2"/>
          <w:sz w:val="32"/>
          <w:szCs w:val="32"/>
        </w:rPr>
      </w:pPr>
      <w:bookmarkStart w:id="4" w:name="_Toc133692206"/>
      <w:bookmarkStart w:id="5" w:name="_Toc133698487"/>
      <w:r w:rsidRPr="00152DDA">
        <w:rPr>
          <w:rFonts w:eastAsia="Times New Roman"/>
          <w:b/>
          <w:bCs/>
          <w:color w:val="0D0D0D" w:themeColor="text1" w:themeTint="F2"/>
          <w:sz w:val="28"/>
          <w:szCs w:val="24"/>
        </w:rPr>
        <w:t xml:space="preserve">1.1 </w:t>
      </w:r>
      <w:r w:rsidR="00D85C78" w:rsidRPr="00152DDA">
        <w:rPr>
          <w:rFonts w:eastAsia="Times New Roman"/>
          <w:b/>
          <w:bCs/>
          <w:color w:val="0D0D0D" w:themeColor="text1" w:themeTint="F2"/>
          <w:sz w:val="28"/>
          <w:szCs w:val="24"/>
        </w:rPr>
        <w:t>Background</w:t>
      </w:r>
      <w:bookmarkEnd w:id="4"/>
      <w:bookmarkEnd w:id="5"/>
    </w:p>
    <w:p w14:paraId="57B0410D" w14:textId="76A1F7AC" w:rsidR="00BC29D5" w:rsidRDefault="00375375" w:rsidP="00375375">
      <w:pPr>
        <w:tabs>
          <w:tab w:val="left" w:pos="3744"/>
        </w:tabs>
        <w:spacing w:line="360" w:lineRule="auto"/>
        <w:ind w:left="360"/>
        <w:rPr>
          <w:rFonts w:ascii="Times New Roman" w:eastAsia="Times New Roman" w:hAnsi="Times New Roman" w:cs="Times New Roman"/>
          <w:sz w:val="24"/>
          <w:szCs w:val="24"/>
        </w:rPr>
      </w:pPr>
      <w:r w:rsidRPr="00375375">
        <w:rPr>
          <w:rFonts w:ascii="Times New Roman" w:eastAsia="Times New Roman" w:hAnsi="Times New Roman" w:cs="Times New Roman"/>
          <w:sz w:val="24"/>
          <w:szCs w:val="24"/>
        </w:rPr>
        <w:t>Smart dustbin project is simply designed to turn normal dustbin into advanced one. This project detects the objects or the motion near the dustbin and opens the lid of dustbin.</w:t>
      </w:r>
    </w:p>
    <w:p w14:paraId="5FB66D0B" w14:textId="51767550" w:rsidR="00375375" w:rsidRPr="00152DDA" w:rsidRDefault="00D85C78" w:rsidP="00152DDA">
      <w:pPr>
        <w:pStyle w:val="Heading2"/>
        <w:rPr>
          <w:rFonts w:eastAsia="Times New Roman"/>
          <w:b/>
          <w:bCs/>
          <w:color w:val="0D0D0D" w:themeColor="text1" w:themeTint="F2"/>
          <w:sz w:val="28"/>
          <w:szCs w:val="24"/>
        </w:rPr>
      </w:pPr>
      <w:bookmarkStart w:id="6" w:name="_Toc133692207"/>
      <w:bookmarkStart w:id="7" w:name="_Toc133698488"/>
      <w:r w:rsidRPr="00152DDA">
        <w:rPr>
          <w:rFonts w:eastAsia="Times New Roman"/>
          <w:b/>
          <w:bCs/>
          <w:color w:val="0D0D0D" w:themeColor="text1" w:themeTint="F2"/>
          <w:sz w:val="28"/>
          <w:szCs w:val="24"/>
        </w:rPr>
        <w:t>1.2</w:t>
      </w:r>
      <w:r w:rsidRPr="00152DDA">
        <w:rPr>
          <w:rFonts w:eastAsia="Times New Roman"/>
          <w:b/>
          <w:bCs/>
          <w:color w:val="0D0D0D" w:themeColor="text1" w:themeTint="F2"/>
          <w:sz w:val="32"/>
          <w:szCs w:val="32"/>
        </w:rPr>
        <w:t xml:space="preserve"> </w:t>
      </w:r>
      <w:r w:rsidRPr="00152DDA">
        <w:rPr>
          <w:rFonts w:eastAsia="Times New Roman"/>
          <w:b/>
          <w:bCs/>
          <w:color w:val="0D0D0D" w:themeColor="text1" w:themeTint="F2"/>
          <w:sz w:val="28"/>
          <w:szCs w:val="24"/>
        </w:rPr>
        <w:t>Significance</w:t>
      </w:r>
      <w:bookmarkEnd w:id="6"/>
      <w:bookmarkEnd w:id="7"/>
    </w:p>
    <w:p w14:paraId="7273C3FC" w14:textId="3B4CC6E3" w:rsidR="00375375" w:rsidRDefault="00375375" w:rsidP="00375375">
      <w:pPr>
        <w:pBdr>
          <w:top w:val="nil"/>
          <w:left w:val="nil"/>
          <w:bottom w:val="nil"/>
          <w:right w:val="nil"/>
          <w:between w:val="nil"/>
        </w:pBdr>
        <w:tabs>
          <w:tab w:val="left" w:pos="3744"/>
        </w:tabs>
        <w:spacing w:after="0" w:line="360" w:lineRule="auto"/>
        <w:ind w:left="420"/>
        <w:jc w:val="both"/>
        <w:rPr>
          <w:rFonts w:ascii="Times New Roman" w:eastAsia="Times New Roman" w:hAnsi="Times New Roman" w:cs="Times New Roman"/>
          <w:color w:val="000000"/>
        </w:rPr>
      </w:pPr>
      <w:r>
        <w:rPr>
          <w:rFonts w:ascii="Times New Roman" w:eastAsia="Times New Roman" w:hAnsi="Times New Roman" w:cs="Times New Roman"/>
          <w:color w:val="000000"/>
          <w:sz w:val="24"/>
          <w:szCs w:val="24"/>
        </w:rPr>
        <w:t>This project is a simple project created to run on microcontroller 8051 using assembly and C programming languages and its main significance is to help in keeping our environment clean and also echo friendly.</w:t>
      </w:r>
    </w:p>
    <w:p w14:paraId="3E197A40" w14:textId="77777777" w:rsidR="00375375" w:rsidRDefault="00375375">
      <w:pPr>
        <w:pBdr>
          <w:top w:val="nil"/>
          <w:left w:val="nil"/>
          <w:bottom w:val="nil"/>
          <w:right w:val="nil"/>
          <w:between w:val="nil"/>
        </w:pBdr>
        <w:tabs>
          <w:tab w:val="left" w:pos="3744"/>
        </w:tabs>
        <w:spacing w:after="0" w:line="360" w:lineRule="auto"/>
        <w:ind w:left="420"/>
        <w:jc w:val="both"/>
        <w:rPr>
          <w:rFonts w:ascii="Times New Roman" w:eastAsia="Times New Roman" w:hAnsi="Times New Roman" w:cs="Times New Roman"/>
          <w:color w:val="000000"/>
        </w:rPr>
      </w:pPr>
    </w:p>
    <w:p w14:paraId="46B74995" w14:textId="1FBC85F6" w:rsidR="004F4C27" w:rsidRDefault="004F4C27">
      <w:pPr>
        <w:pBdr>
          <w:top w:val="nil"/>
          <w:left w:val="nil"/>
          <w:bottom w:val="nil"/>
          <w:right w:val="nil"/>
          <w:between w:val="nil"/>
        </w:pBdr>
        <w:tabs>
          <w:tab w:val="left" w:pos="3744"/>
        </w:tabs>
        <w:spacing w:after="0" w:line="360" w:lineRule="auto"/>
        <w:ind w:left="420"/>
        <w:jc w:val="both"/>
        <w:rPr>
          <w:rFonts w:ascii="Times New Roman" w:eastAsia="Times New Roman" w:hAnsi="Times New Roman" w:cs="Times New Roman"/>
          <w:color w:val="000000"/>
        </w:rPr>
      </w:pPr>
    </w:p>
    <w:p w14:paraId="1E6BF9F9" w14:textId="77777777" w:rsidR="00BC29D5" w:rsidRDefault="00BC29D5">
      <w:pPr>
        <w:pBdr>
          <w:top w:val="nil"/>
          <w:left w:val="nil"/>
          <w:bottom w:val="nil"/>
          <w:right w:val="nil"/>
          <w:between w:val="nil"/>
        </w:pBdr>
        <w:tabs>
          <w:tab w:val="left" w:pos="3744"/>
        </w:tabs>
        <w:spacing w:after="0" w:line="360" w:lineRule="auto"/>
        <w:ind w:left="420"/>
        <w:jc w:val="both"/>
        <w:rPr>
          <w:rFonts w:ascii="Times New Roman" w:eastAsia="Times New Roman" w:hAnsi="Times New Roman" w:cs="Times New Roman"/>
          <w:color w:val="000000"/>
        </w:rPr>
      </w:pPr>
    </w:p>
    <w:p w14:paraId="799A8892" w14:textId="1303E145" w:rsidR="00743BAD" w:rsidRPr="00152DDA" w:rsidRDefault="00152DDA" w:rsidP="00152DDA">
      <w:pPr>
        <w:pStyle w:val="Heading2"/>
        <w:rPr>
          <w:rFonts w:eastAsia="Times New Roman"/>
          <w:b/>
          <w:bCs/>
          <w:color w:val="0D0D0D" w:themeColor="text1" w:themeTint="F2"/>
        </w:rPr>
      </w:pPr>
      <w:bookmarkStart w:id="8" w:name="_Toc133692208"/>
      <w:bookmarkStart w:id="9" w:name="_Toc133698489"/>
      <w:r w:rsidRPr="00152DDA">
        <w:rPr>
          <w:rFonts w:eastAsia="Times New Roman"/>
          <w:b/>
          <w:bCs/>
          <w:color w:val="0D0D0D" w:themeColor="text1" w:themeTint="F2"/>
        </w:rPr>
        <w:t>1.3</w:t>
      </w:r>
      <w:r>
        <w:rPr>
          <w:rFonts w:eastAsia="Times New Roman"/>
          <w:b/>
          <w:bCs/>
          <w:color w:val="0D0D0D" w:themeColor="text1" w:themeTint="F2"/>
        </w:rPr>
        <w:t xml:space="preserve"> </w:t>
      </w:r>
      <w:r w:rsidR="00D85C78" w:rsidRPr="00152DDA">
        <w:rPr>
          <w:rFonts w:eastAsia="Times New Roman"/>
          <w:b/>
          <w:bCs/>
          <w:color w:val="0D0D0D" w:themeColor="text1" w:themeTint="F2"/>
        </w:rPr>
        <w:t>Objectives</w:t>
      </w:r>
      <w:bookmarkEnd w:id="8"/>
      <w:bookmarkEnd w:id="9"/>
    </w:p>
    <w:p w14:paraId="1044EC97" w14:textId="77777777" w:rsidR="00152DDA" w:rsidRPr="00152DDA" w:rsidRDefault="00152DDA" w:rsidP="00152DDA">
      <w:pPr>
        <w:pStyle w:val="ListParagraph"/>
        <w:pBdr>
          <w:top w:val="nil"/>
          <w:left w:val="nil"/>
          <w:bottom w:val="nil"/>
          <w:right w:val="nil"/>
          <w:between w:val="nil"/>
        </w:pBdr>
        <w:tabs>
          <w:tab w:val="left" w:pos="3744"/>
        </w:tabs>
        <w:spacing w:after="0" w:line="360" w:lineRule="auto"/>
        <w:ind w:left="360"/>
        <w:jc w:val="both"/>
        <w:rPr>
          <w:rFonts w:ascii="Times New Roman" w:eastAsia="Times New Roman" w:hAnsi="Times New Roman" w:cs="Times New Roman"/>
          <w:b/>
          <w:color w:val="000000"/>
          <w:sz w:val="28"/>
          <w:szCs w:val="28"/>
        </w:rPr>
      </w:pPr>
    </w:p>
    <w:p w14:paraId="22D33434" w14:textId="31EC365B" w:rsidR="005536EC" w:rsidRPr="00152DDA" w:rsidRDefault="005536EC" w:rsidP="00152DDA">
      <w:pPr>
        <w:pStyle w:val="ListParagraph"/>
        <w:numPr>
          <w:ilvl w:val="0"/>
          <w:numId w:val="42"/>
        </w:numPr>
        <w:pBdr>
          <w:top w:val="nil"/>
          <w:left w:val="nil"/>
          <w:bottom w:val="nil"/>
          <w:right w:val="nil"/>
          <w:between w:val="nil"/>
        </w:pBdr>
        <w:tabs>
          <w:tab w:val="left" w:pos="3744"/>
        </w:tabs>
        <w:spacing w:line="360" w:lineRule="auto"/>
        <w:jc w:val="both"/>
        <w:rPr>
          <w:rFonts w:ascii="Times New Roman" w:eastAsia="Times New Roman" w:hAnsi="Times New Roman" w:cs="Times New Roman"/>
          <w:color w:val="000000"/>
          <w:sz w:val="24"/>
          <w:szCs w:val="24"/>
        </w:rPr>
      </w:pPr>
      <w:r w:rsidRPr="00152DDA">
        <w:rPr>
          <w:rFonts w:ascii="Times New Roman" w:eastAsia="Times New Roman" w:hAnsi="Times New Roman" w:cs="Times New Roman"/>
          <w:color w:val="000000"/>
          <w:sz w:val="24"/>
          <w:szCs w:val="24"/>
        </w:rPr>
        <w:t xml:space="preserve">To </w:t>
      </w:r>
      <w:r w:rsidR="00245591" w:rsidRPr="00152DDA">
        <w:rPr>
          <w:rFonts w:ascii="Times New Roman" w:eastAsia="Times New Roman" w:hAnsi="Times New Roman" w:cs="Times New Roman"/>
          <w:color w:val="000000"/>
          <w:sz w:val="24"/>
          <w:szCs w:val="24"/>
        </w:rPr>
        <w:t>automates the process of waste collection.</w:t>
      </w:r>
    </w:p>
    <w:p w14:paraId="02E6FD9C" w14:textId="6E911DF1" w:rsidR="00217B47" w:rsidRPr="00152DDA" w:rsidRDefault="00733F05" w:rsidP="00152DDA">
      <w:pPr>
        <w:pStyle w:val="ListParagraph"/>
        <w:numPr>
          <w:ilvl w:val="0"/>
          <w:numId w:val="42"/>
        </w:numPr>
        <w:pBdr>
          <w:top w:val="nil"/>
          <w:left w:val="nil"/>
          <w:bottom w:val="nil"/>
          <w:right w:val="nil"/>
          <w:between w:val="nil"/>
        </w:pBdr>
        <w:tabs>
          <w:tab w:val="left" w:pos="3744"/>
        </w:tabs>
        <w:spacing w:line="360" w:lineRule="auto"/>
        <w:jc w:val="both"/>
        <w:rPr>
          <w:rFonts w:ascii="Times New Roman" w:eastAsia="Times New Roman" w:hAnsi="Times New Roman" w:cs="Times New Roman"/>
          <w:color w:val="000000"/>
          <w:sz w:val="24"/>
          <w:szCs w:val="24"/>
        </w:rPr>
      </w:pPr>
      <w:r w:rsidRPr="00152DDA">
        <w:rPr>
          <w:rFonts w:ascii="Times New Roman" w:eastAsia="Times New Roman" w:hAnsi="Times New Roman" w:cs="Times New Roman"/>
          <w:color w:val="000000"/>
          <w:sz w:val="24"/>
          <w:szCs w:val="24"/>
        </w:rPr>
        <w:t xml:space="preserve">To </w:t>
      </w:r>
      <w:r w:rsidR="005847A6" w:rsidRPr="00152DDA">
        <w:rPr>
          <w:rFonts w:ascii="Times New Roman" w:eastAsia="Times New Roman" w:hAnsi="Times New Roman" w:cs="Times New Roman"/>
          <w:color w:val="000000"/>
          <w:sz w:val="24"/>
          <w:szCs w:val="24"/>
        </w:rPr>
        <w:t>help in keeping our environment clean.</w:t>
      </w:r>
    </w:p>
    <w:p w14:paraId="729BF38E" w14:textId="6C5F9317" w:rsidR="00217B47" w:rsidRPr="00152DDA" w:rsidRDefault="009D4FF2" w:rsidP="00152DDA">
      <w:pPr>
        <w:pStyle w:val="ListParagraph"/>
        <w:numPr>
          <w:ilvl w:val="0"/>
          <w:numId w:val="42"/>
        </w:numPr>
        <w:pBdr>
          <w:top w:val="nil"/>
          <w:left w:val="nil"/>
          <w:bottom w:val="nil"/>
          <w:right w:val="nil"/>
          <w:between w:val="nil"/>
        </w:pBdr>
        <w:tabs>
          <w:tab w:val="left" w:pos="3744"/>
        </w:tabs>
        <w:spacing w:line="360" w:lineRule="auto"/>
        <w:jc w:val="both"/>
        <w:rPr>
          <w:rFonts w:ascii="Times New Roman" w:eastAsia="Times New Roman" w:hAnsi="Times New Roman" w:cs="Times New Roman"/>
          <w:color w:val="000000"/>
          <w:sz w:val="24"/>
          <w:szCs w:val="24"/>
        </w:rPr>
      </w:pPr>
      <w:r w:rsidRPr="00152DDA">
        <w:rPr>
          <w:rFonts w:ascii="Times New Roman" w:eastAsia="Times New Roman" w:hAnsi="Times New Roman" w:cs="Times New Roman"/>
          <w:color w:val="000000"/>
          <w:sz w:val="24"/>
          <w:szCs w:val="24"/>
        </w:rPr>
        <w:t>E</w:t>
      </w:r>
      <w:r w:rsidR="00245591" w:rsidRPr="00152DDA">
        <w:rPr>
          <w:rFonts w:ascii="Times New Roman" w:eastAsia="Times New Roman" w:hAnsi="Times New Roman" w:cs="Times New Roman"/>
          <w:color w:val="000000"/>
          <w:sz w:val="24"/>
          <w:szCs w:val="24"/>
        </w:rPr>
        <w:t>asy to use and efficient.</w:t>
      </w:r>
    </w:p>
    <w:p w14:paraId="6F61AE82" w14:textId="77777777" w:rsidR="009D4FF2" w:rsidRPr="00743BAD" w:rsidRDefault="009D4FF2" w:rsidP="009D4FF2">
      <w:pPr>
        <w:pBdr>
          <w:top w:val="nil"/>
          <w:left w:val="nil"/>
          <w:bottom w:val="nil"/>
          <w:right w:val="nil"/>
          <w:between w:val="nil"/>
        </w:pBdr>
        <w:tabs>
          <w:tab w:val="left" w:pos="3744"/>
        </w:tabs>
        <w:spacing w:line="360" w:lineRule="auto"/>
        <w:jc w:val="both"/>
        <w:rPr>
          <w:rFonts w:ascii="Times New Roman" w:eastAsia="Times New Roman" w:hAnsi="Times New Roman" w:cs="Times New Roman"/>
          <w:color w:val="000000"/>
          <w:sz w:val="24"/>
          <w:szCs w:val="24"/>
        </w:rPr>
      </w:pPr>
    </w:p>
    <w:p w14:paraId="1CE62167" w14:textId="3DCC3C72" w:rsidR="004F4C27" w:rsidRDefault="00D85C78" w:rsidP="009D4FF2">
      <w:pPr>
        <w:pStyle w:val="ListParagraph"/>
        <w:numPr>
          <w:ilvl w:val="1"/>
          <w:numId w:val="2"/>
        </w:numPr>
        <w:tabs>
          <w:tab w:val="left" w:pos="3744"/>
        </w:tabs>
        <w:spacing w:line="360" w:lineRule="auto"/>
        <w:jc w:val="both"/>
        <w:rPr>
          <w:rFonts w:ascii="Times New Roman" w:eastAsia="Times New Roman" w:hAnsi="Times New Roman" w:cs="Times New Roman"/>
          <w:b/>
          <w:sz w:val="28"/>
          <w:szCs w:val="28"/>
        </w:rPr>
      </w:pPr>
      <w:r w:rsidRPr="009D4FF2">
        <w:rPr>
          <w:rFonts w:ascii="Times New Roman" w:eastAsia="Times New Roman" w:hAnsi="Times New Roman" w:cs="Times New Roman"/>
          <w:b/>
          <w:sz w:val="28"/>
          <w:szCs w:val="28"/>
        </w:rPr>
        <w:t xml:space="preserve">     Features</w:t>
      </w:r>
    </w:p>
    <w:p w14:paraId="4DEE08AB" w14:textId="77777777" w:rsidR="009D4FF2" w:rsidRPr="009D4FF2" w:rsidRDefault="009D4FF2" w:rsidP="009D4FF2">
      <w:pPr>
        <w:pStyle w:val="ListParagraph"/>
        <w:tabs>
          <w:tab w:val="left" w:pos="3744"/>
        </w:tabs>
        <w:spacing w:line="360" w:lineRule="auto"/>
        <w:ind w:left="360"/>
        <w:jc w:val="both"/>
        <w:rPr>
          <w:rFonts w:ascii="Times New Roman" w:eastAsia="Times New Roman" w:hAnsi="Times New Roman" w:cs="Times New Roman"/>
          <w:b/>
          <w:sz w:val="28"/>
          <w:szCs w:val="28"/>
        </w:rPr>
      </w:pPr>
    </w:p>
    <w:p w14:paraId="28052AD9" w14:textId="77777777" w:rsidR="009D4FF2" w:rsidRPr="009D4FF2" w:rsidRDefault="009D4FF2" w:rsidP="009D4FF2">
      <w:pPr>
        <w:pStyle w:val="ListParagraph"/>
        <w:numPr>
          <w:ilvl w:val="0"/>
          <w:numId w:val="32"/>
        </w:numPr>
        <w:spacing w:line="360" w:lineRule="auto"/>
        <w:ind w:right="20"/>
        <w:jc w:val="both"/>
        <w:rPr>
          <w:rFonts w:ascii="Times New Roman" w:eastAsia="Times New Roman" w:hAnsi="Times New Roman" w:cs="Times New Roman"/>
          <w:color w:val="000000"/>
          <w:sz w:val="24"/>
          <w:szCs w:val="24"/>
        </w:rPr>
      </w:pPr>
      <w:r w:rsidRPr="009D4FF2">
        <w:rPr>
          <w:rFonts w:ascii="Times New Roman" w:eastAsia="Times New Roman" w:hAnsi="Times New Roman" w:cs="Times New Roman"/>
          <w:color w:val="000000"/>
          <w:sz w:val="24"/>
          <w:szCs w:val="24"/>
        </w:rPr>
        <w:t>Ultrasonic sensors: The robot incorporates ultrasonic sensors that enable it to detect objects in front.</w:t>
      </w:r>
    </w:p>
    <w:p w14:paraId="77941FFA" w14:textId="7FF9AA3F" w:rsidR="009D4FF2" w:rsidRPr="009D4FF2" w:rsidRDefault="009D4FF2" w:rsidP="009D4FF2">
      <w:pPr>
        <w:pStyle w:val="ListParagraph"/>
        <w:numPr>
          <w:ilvl w:val="0"/>
          <w:numId w:val="32"/>
        </w:numPr>
        <w:spacing w:line="360" w:lineRule="auto"/>
        <w:ind w:right="20"/>
        <w:jc w:val="both"/>
        <w:rPr>
          <w:rFonts w:ascii="Times New Roman" w:eastAsia="Times New Roman" w:hAnsi="Times New Roman" w:cs="Times New Roman"/>
          <w:color w:val="000000"/>
          <w:sz w:val="24"/>
          <w:szCs w:val="24"/>
        </w:rPr>
      </w:pPr>
      <w:r w:rsidRPr="009D4FF2">
        <w:rPr>
          <w:rFonts w:ascii="Times New Roman" w:eastAsia="Times New Roman" w:hAnsi="Times New Roman" w:cs="Times New Roman"/>
          <w:color w:val="000000"/>
          <w:sz w:val="24"/>
          <w:szCs w:val="24"/>
        </w:rPr>
        <w:t>Servo motor: It is used to open and close the lid of the dustbin automatically, making it easier for users to dispose of their waste.</w:t>
      </w:r>
    </w:p>
    <w:p w14:paraId="43EC38A3" w14:textId="77777777" w:rsidR="009D4FF2" w:rsidRPr="009D4FF2" w:rsidRDefault="009D4FF2" w:rsidP="009D4FF2">
      <w:pPr>
        <w:pStyle w:val="ListParagraph"/>
        <w:numPr>
          <w:ilvl w:val="0"/>
          <w:numId w:val="32"/>
        </w:numPr>
        <w:pBdr>
          <w:top w:val="nil"/>
          <w:left w:val="nil"/>
          <w:bottom w:val="nil"/>
          <w:right w:val="nil"/>
          <w:between w:val="nil"/>
        </w:pBdr>
        <w:tabs>
          <w:tab w:val="left" w:pos="3744"/>
        </w:tabs>
        <w:spacing w:line="360" w:lineRule="auto"/>
        <w:jc w:val="both"/>
        <w:rPr>
          <w:rFonts w:ascii="Times New Roman" w:eastAsia="Times New Roman" w:hAnsi="Times New Roman" w:cs="Times New Roman"/>
          <w:color w:val="000000"/>
          <w:sz w:val="24"/>
          <w:szCs w:val="24"/>
        </w:rPr>
      </w:pPr>
      <w:r w:rsidRPr="009D4FF2">
        <w:rPr>
          <w:rFonts w:ascii="Times New Roman" w:eastAsia="Times New Roman" w:hAnsi="Times New Roman" w:cs="Times New Roman"/>
          <w:color w:val="000000"/>
          <w:sz w:val="24"/>
          <w:szCs w:val="24"/>
        </w:rPr>
        <w:t>Eco-friendly: Many smart dustbins are designed to promote recycling and waste reduction.</w:t>
      </w:r>
    </w:p>
    <w:p w14:paraId="3385E832" w14:textId="33298D46" w:rsidR="00BC29D5" w:rsidRDefault="00BC29D5">
      <w:pPr>
        <w:tabs>
          <w:tab w:val="left" w:pos="3744"/>
        </w:tabs>
        <w:jc w:val="both"/>
        <w:rPr>
          <w:rFonts w:ascii="Times New Roman" w:eastAsia="Times New Roman" w:hAnsi="Times New Roman" w:cs="Times New Roman"/>
          <w:sz w:val="24"/>
          <w:szCs w:val="24"/>
        </w:rPr>
      </w:pPr>
    </w:p>
    <w:p w14:paraId="0F4AD0EE" w14:textId="77777777" w:rsidR="00BC29D5" w:rsidRDefault="00BC29D5">
      <w:pPr>
        <w:tabs>
          <w:tab w:val="left" w:pos="3744"/>
        </w:tabs>
        <w:jc w:val="both"/>
        <w:rPr>
          <w:rFonts w:ascii="Times New Roman" w:eastAsia="Times New Roman" w:hAnsi="Times New Roman" w:cs="Times New Roman"/>
          <w:sz w:val="24"/>
          <w:szCs w:val="24"/>
        </w:rPr>
      </w:pPr>
    </w:p>
    <w:p w14:paraId="2443C326" w14:textId="698D33CD" w:rsidR="00B7358C" w:rsidRPr="00152DDA" w:rsidRDefault="00152DDA" w:rsidP="00152DDA">
      <w:pPr>
        <w:pStyle w:val="Heading2"/>
        <w:rPr>
          <w:rFonts w:eastAsia="Times New Roman"/>
          <w:b/>
          <w:bCs/>
          <w:color w:val="0D0D0D" w:themeColor="text1" w:themeTint="F2"/>
        </w:rPr>
      </w:pPr>
      <w:bookmarkStart w:id="10" w:name="_Toc133692209"/>
      <w:bookmarkStart w:id="11" w:name="_Toc133698490"/>
      <w:r w:rsidRPr="00152DDA">
        <w:rPr>
          <w:rFonts w:eastAsia="Times New Roman"/>
          <w:b/>
          <w:bCs/>
          <w:color w:val="0D0D0D" w:themeColor="text1" w:themeTint="F2"/>
        </w:rPr>
        <w:lastRenderedPageBreak/>
        <w:t>1.4</w:t>
      </w:r>
      <w:r>
        <w:rPr>
          <w:rFonts w:eastAsia="Times New Roman"/>
          <w:b/>
          <w:bCs/>
          <w:color w:val="0D0D0D" w:themeColor="text1" w:themeTint="F2"/>
        </w:rPr>
        <w:t xml:space="preserve"> </w:t>
      </w:r>
      <w:r w:rsidR="00D85C78" w:rsidRPr="00152DDA">
        <w:rPr>
          <w:rFonts w:eastAsia="Times New Roman"/>
          <w:b/>
          <w:bCs/>
          <w:color w:val="0D0D0D" w:themeColor="text1" w:themeTint="F2"/>
        </w:rPr>
        <w:t>Team Structure and Role</w:t>
      </w:r>
      <w:bookmarkEnd w:id="10"/>
      <w:bookmarkEnd w:id="11"/>
    </w:p>
    <w:p w14:paraId="448D3DA4" w14:textId="77777777" w:rsidR="00B7358C" w:rsidRDefault="00B7358C" w:rsidP="00B7358C">
      <w:pPr>
        <w:pStyle w:val="ListParagraph"/>
        <w:tabs>
          <w:tab w:val="left" w:pos="3744"/>
        </w:tabs>
        <w:ind w:left="360"/>
        <w:jc w:val="both"/>
        <w:rPr>
          <w:rFonts w:ascii="Times New Roman" w:eastAsia="Times New Roman" w:hAnsi="Times New Roman" w:cs="Times New Roman"/>
          <w:color w:val="000000"/>
          <w:sz w:val="24"/>
          <w:szCs w:val="24"/>
        </w:rPr>
      </w:pPr>
    </w:p>
    <w:p w14:paraId="2A7B198B" w14:textId="56A24AAA" w:rsidR="004F4C27" w:rsidRPr="00CF4CF7" w:rsidRDefault="00B7358C" w:rsidP="00CF4CF7">
      <w:pPr>
        <w:tabs>
          <w:tab w:val="left" w:pos="3744"/>
        </w:tabs>
        <w:jc w:val="both"/>
        <w:rPr>
          <w:ins w:id="12" w:author="krish thapa" w:date="2023-03-08T17:42:00Z"/>
          <w:rFonts w:ascii="Times New Roman" w:eastAsia="Times New Roman" w:hAnsi="Times New Roman" w:cs="Times New Roman"/>
          <w:b/>
          <w:sz w:val="24"/>
          <w:szCs w:val="24"/>
        </w:rPr>
      </w:pPr>
      <w:r w:rsidRPr="00CF4CF7">
        <w:rPr>
          <w:rFonts w:ascii="Times New Roman" w:eastAsia="Times New Roman" w:hAnsi="Times New Roman" w:cs="Times New Roman"/>
          <w:color w:val="000000"/>
          <w:sz w:val="24"/>
          <w:szCs w:val="24"/>
        </w:rPr>
        <w:t>T</w:t>
      </w:r>
      <w:r w:rsidR="00D85C78" w:rsidRPr="00CF4CF7">
        <w:rPr>
          <w:rFonts w:ascii="Times New Roman" w:eastAsia="Times New Roman" w:hAnsi="Times New Roman" w:cs="Times New Roman"/>
          <w:color w:val="000000"/>
          <w:sz w:val="24"/>
          <w:szCs w:val="24"/>
        </w:rPr>
        <w:t>he members assigned with these particular responsibilities:</w:t>
      </w:r>
      <w:r w:rsidR="00D85C78" w:rsidRPr="00DA4DE2">
        <w:rPr>
          <w:noProof/>
          <w:lang w:bidi="ar-SA"/>
        </w:rPr>
        <w:drawing>
          <wp:anchor distT="0" distB="0" distL="114300" distR="114300" simplePos="0" relativeHeight="251579392" behindDoc="0" locked="0" layoutInCell="1" hidden="0" allowOverlap="1" wp14:anchorId="7DEBC50D" wp14:editId="58F38A5E">
            <wp:simplePos x="0" y="0"/>
            <wp:positionH relativeFrom="column">
              <wp:posOffset>8514080</wp:posOffset>
            </wp:positionH>
            <wp:positionV relativeFrom="paragraph">
              <wp:posOffset>450215</wp:posOffset>
            </wp:positionV>
            <wp:extent cx="1749583" cy="2565858"/>
            <wp:effectExtent l="0" t="0" r="0" b="0"/>
            <wp:wrapNone/>
            <wp:docPr id="13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1749583" cy="2565858"/>
                    </a:xfrm>
                    <a:prstGeom prst="rect">
                      <a:avLst/>
                    </a:prstGeom>
                    <a:ln/>
                  </pic:spPr>
                </pic:pic>
              </a:graphicData>
            </a:graphic>
          </wp:anchor>
        </w:drawing>
      </w:r>
    </w:p>
    <w:p w14:paraId="1FE6E0D2" w14:textId="77777777" w:rsidR="004F4C27" w:rsidRDefault="004F4C27">
      <w:pPr>
        <w:tabs>
          <w:tab w:val="left" w:pos="3744"/>
        </w:tabs>
        <w:jc w:val="both"/>
        <w:rPr>
          <w:rFonts w:ascii="Arial" w:eastAsia="Arial" w:hAnsi="Arial" w:cs="Arial"/>
          <w:b/>
          <w:sz w:val="24"/>
          <w:szCs w:val="24"/>
        </w:rPr>
      </w:pPr>
    </w:p>
    <w:tbl>
      <w:tblPr>
        <w:tblStyle w:val="TableGrid"/>
        <w:tblW w:w="9648" w:type="dxa"/>
        <w:tblLook w:val="04A0" w:firstRow="1" w:lastRow="0" w:firstColumn="1" w:lastColumn="0" w:noHBand="0" w:noVBand="1"/>
      </w:tblPr>
      <w:tblGrid>
        <w:gridCol w:w="1559"/>
        <w:gridCol w:w="1565"/>
        <w:gridCol w:w="1595"/>
        <w:gridCol w:w="1595"/>
        <w:gridCol w:w="1595"/>
        <w:gridCol w:w="1739"/>
      </w:tblGrid>
      <w:tr w:rsidR="00DA4DE2" w14:paraId="7F61D7CE" w14:textId="6B0E8D5A" w:rsidTr="0049409A">
        <w:trPr>
          <w:trHeight w:val="1124"/>
        </w:trPr>
        <w:tc>
          <w:tcPr>
            <w:tcW w:w="1580" w:type="dxa"/>
          </w:tcPr>
          <w:p w14:paraId="293B1FB4" w14:textId="43216B01" w:rsidR="00B7358C" w:rsidRPr="00DA4DE2" w:rsidRDefault="00B7358C">
            <w:pPr>
              <w:tabs>
                <w:tab w:val="left" w:pos="3744"/>
              </w:tabs>
              <w:jc w:val="center"/>
              <w:rPr>
                <w:sz w:val="24"/>
                <w:szCs w:val="24"/>
              </w:rPr>
            </w:pPr>
            <w:r w:rsidRPr="00DA4DE2">
              <w:rPr>
                <w:sz w:val="24"/>
                <w:szCs w:val="24"/>
              </w:rPr>
              <w:t>Members</w:t>
            </w:r>
          </w:p>
          <w:p w14:paraId="68ACFBC5" w14:textId="77777777" w:rsidR="00B7358C" w:rsidRPr="00DA4DE2" w:rsidRDefault="00B7358C">
            <w:pPr>
              <w:tabs>
                <w:tab w:val="left" w:pos="3744"/>
              </w:tabs>
              <w:jc w:val="center"/>
              <w:rPr>
                <w:sz w:val="24"/>
                <w:szCs w:val="24"/>
              </w:rPr>
            </w:pPr>
          </w:p>
        </w:tc>
        <w:tc>
          <w:tcPr>
            <w:tcW w:w="1588" w:type="dxa"/>
          </w:tcPr>
          <w:p w14:paraId="4F439081" w14:textId="0C50DFE4" w:rsidR="00B7358C" w:rsidRPr="00DA4DE2" w:rsidRDefault="00B7358C" w:rsidP="00B7358C">
            <w:pPr>
              <w:tabs>
                <w:tab w:val="left" w:pos="3744"/>
              </w:tabs>
              <w:jc w:val="center"/>
              <w:rPr>
                <w:sz w:val="24"/>
                <w:szCs w:val="24"/>
              </w:rPr>
            </w:pPr>
            <w:r w:rsidRPr="00DA4DE2">
              <w:rPr>
                <w:sz w:val="24"/>
                <w:szCs w:val="24"/>
              </w:rPr>
              <w:t>Study and analysis</w:t>
            </w:r>
          </w:p>
        </w:tc>
        <w:tc>
          <w:tcPr>
            <w:tcW w:w="1620" w:type="dxa"/>
          </w:tcPr>
          <w:p w14:paraId="15A9D877" w14:textId="50A09A32" w:rsidR="00B7358C" w:rsidRPr="00DA4DE2" w:rsidRDefault="00B7358C">
            <w:pPr>
              <w:tabs>
                <w:tab w:val="left" w:pos="3744"/>
              </w:tabs>
              <w:jc w:val="center"/>
              <w:rPr>
                <w:sz w:val="24"/>
                <w:szCs w:val="24"/>
              </w:rPr>
            </w:pPr>
            <w:r w:rsidRPr="00DA4DE2">
              <w:rPr>
                <w:sz w:val="24"/>
                <w:szCs w:val="24"/>
              </w:rPr>
              <w:t>Designing</w:t>
            </w:r>
          </w:p>
          <w:p w14:paraId="6E0B79D4" w14:textId="77777777" w:rsidR="00B7358C" w:rsidRPr="00DA4DE2" w:rsidRDefault="00B7358C">
            <w:pPr>
              <w:tabs>
                <w:tab w:val="left" w:pos="3744"/>
              </w:tabs>
              <w:jc w:val="center"/>
              <w:rPr>
                <w:sz w:val="24"/>
                <w:szCs w:val="24"/>
              </w:rPr>
            </w:pPr>
          </w:p>
        </w:tc>
        <w:tc>
          <w:tcPr>
            <w:tcW w:w="1620" w:type="dxa"/>
          </w:tcPr>
          <w:p w14:paraId="3C485BD6" w14:textId="192D05E1" w:rsidR="00B7358C" w:rsidRPr="00DA4DE2" w:rsidRDefault="00B7358C">
            <w:pPr>
              <w:tabs>
                <w:tab w:val="left" w:pos="3744"/>
              </w:tabs>
              <w:jc w:val="center"/>
              <w:rPr>
                <w:sz w:val="24"/>
                <w:szCs w:val="24"/>
              </w:rPr>
            </w:pPr>
            <w:r w:rsidRPr="00DA4DE2">
              <w:rPr>
                <w:sz w:val="24"/>
                <w:szCs w:val="24"/>
              </w:rPr>
              <w:t>Coding</w:t>
            </w:r>
          </w:p>
          <w:p w14:paraId="0CC75231" w14:textId="2A6A2B7E" w:rsidR="00B7358C" w:rsidRPr="00DA4DE2" w:rsidRDefault="00B7358C">
            <w:pPr>
              <w:tabs>
                <w:tab w:val="left" w:pos="3744"/>
              </w:tabs>
              <w:jc w:val="center"/>
              <w:rPr>
                <w:sz w:val="24"/>
                <w:szCs w:val="24"/>
              </w:rPr>
            </w:pPr>
            <w:r w:rsidRPr="00DA4DE2">
              <w:rPr>
                <w:sz w:val="24"/>
                <w:szCs w:val="24"/>
              </w:rPr>
              <w:t>and hardware</w:t>
            </w:r>
          </w:p>
          <w:p w14:paraId="494DB978" w14:textId="76D2B71A" w:rsidR="00B7358C" w:rsidRPr="00DA4DE2" w:rsidRDefault="00B7358C">
            <w:pPr>
              <w:tabs>
                <w:tab w:val="left" w:pos="3744"/>
              </w:tabs>
              <w:jc w:val="center"/>
              <w:rPr>
                <w:sz w:val="24"/>
                <w:szCs w:val="24"/>
              </w:rPr>
            </w:pPr>
          </w:p>
        </w:tc>
        <w:tc>
          <w:tcPr>
            <w:tcW w:w="1620" w:type="dxa"/>
          </w:tcPr>
          <w:p w14:paraId="45D10962" w14:textId="46134269" w:rsidR="00B7358C" w:rsidRPr="00DA4DE2" w:rsidRDefault="00B7358C">
            <w:pPr>
              <w:tabs>
                <w:tab w:val="left" w:pos="3744"/>
              </w:tabs>
              <w:jc w:val="center"/>
              <w:rPr>
                <w:sz w:val="24"/>
                <w:szCs w:val="24"/>
              </w:rPr>
            </w:pPr>
            <w:r w:rsidRPr="00DA4DE2">
              <w:rPr>
                <w:sz w:val="24"/>
                <w:szCs w:val="24"/>
              </w:rPr>
              <w:t>debugging</w:t>
            </w:r>
          </w:p>
        </w:tc>
        <w:tc>
          <w:tcPr>
            <w:tcW w:w="1620" w:type="dxa"/>
          </w:tcPr>
          <w:p w14:paraId="204AC2A6" w14:textId="579AABCA" w:rsidR="00B7358C" w:rsidRPr="00DA4DE2" w:rsidRDefault="00B7358C">
            <w:pPr>
              <w:tabs>
                <w:tab w:val="left" w:pos="3744"/>
              </w:tabs>
              <w:jc w:val="center"/>
              <w:rPr>
                <w:sz w:val="24"/>
                <w:szCs w:val="24"/>
              </w:rPr>
            </w:pPr>
            <w:r w:rsidRPr="00DA4DE2">
              <w:rPr>
                <w:sz w:val="24"/>
                <w:szCs w:val="24"/>
              </w:rPr>
              <w:t>Documentation</w:t>
            </w:r>
          </w:p>
          <w:p w14:paraId="2851A018" w14:textId="55F482CC" w:rsidR="00B7358C" w:rsidRPr="00DA4DE2" w:rsidRDefault="00B7358C">
            <w:pPr>
              <w:tabs>
                <w:tab w:val="left" w:pos="3744"/>
              </w:tabs>
              <w:jc w:val="center"/>
              <w:rPr>
                <w:sz w:val="24"/>
                <w:szCs w:val="24"/>
              </w:rPr>
            </w:pPr>
          </w:p>
        </w:tc>
      </w:tr>
      <w:tr w:rsidR="00DA4DE2" w14:paraId="0093ABF6" w14:textId="5E778FDC" w:rsidTr="0049409A">
        <w:trPr>
          <w:trHeight w:val="1070"/>
        </w:trPr>
        <w:tc>
          <w:tcPr>
            <w:tcW w:w="1580" w:type="dxa"/>
          </w:tcPr>
          <w:p w14:paraId="3A3C5CC2" w14:textId="196156DC" w:rsidR="00B7358C" w:rsidRDefault="0049409A" w:rsidP="0049409A">
            <w:pPr>
              <w:tabs>
                <w:tab w:val="left" w:pos="3744"/>
              </w:tabs>
              <w:jc w:val="center"/>
              <w:rPr>
                <w:sz w:val="24"/>
                <w:szCs w:val="24"/>
              </w:rPr>
            </w:pPr>
            <w:proofErr w:type="spellStart"/>
            <w:r>
              <w:rPr>
                <w:sz w:val="24"/>
                <w:szCs w:val="24"/>
              </w:rPr>
              <w:t>N</w:t>
            </w:r>
            <w:r w:rsidR="00CF4CF7">
              <w:rPr>
                <w:sz w:val="24"/>
                <w:szCs w:val="24"/>
              </w:rPr>
              <w:t>eelisha</w:t>
            </w:r>
            <w:proofErr w:type="spellEnd"/>
          </w:p>
          <w:p w14:paraId="2D34D466" w14:textId="456D3891" w:rsidR="0049409A" w:rsidRPr="00DA4DE2" w:rsidRDefault="0049409A" w:rsidP="0049409A">
            <w:pPr>
              <w:tabs>
                <w:tab w:val="left" w:pos="3744"/>
              </w:tabs>
              <w:jc w:val="center"/>
              <w:rPr>
                <w:sz w:val="24"/>
                <w:szCs w:val="24"/>
              </w:rPr>
            </w:pPr>
            <w:r>
              <w:rPr>
                <w:sz w:val="24"/>
                <w:szCs w:val="24"/>
              </w:rPr>
              <w:t>Shrestha</w:t>
            </w:r>
          </w:p>
          <w:p w14:paraId="67A0E68E" w14:textId="55A8CB16" w:rsidR="00B7358C" w:rsidRDefault="00B7358C">
            <w:pPr>
              <w:tabs>
                <w:tab w:val="left" w:pos="3744"/>
              </w:tabs>
              <w:jc w:val="center"/>
              <w:rPr>
                <w:sz w:val="28"/>
                <w:szCs w:val="28"/>
              </w:rPr>
            </w:pPr>
          </w:p>
        </w:tc>
        <w:tc>
          <w:tcPr>
            <w:tcW w:w="1588" w:type="dxa"/>
          </w:tcPr>
          <w:p w14:paraId="574EC993" w14:textId="77777777" w:rsidR="00CF4CF7" w:rsidRDefault="00CF4CF7" w:rsidP="00CF4CF7">
            <w:pPr>
              <w:tabs>
                <w:tab w:val="left" w:pos="3744"/>
              </w:tabs>
              <w:jc w:val="center"/>
              <w:rPr>
                <w:sz w:val="24"/>
                <w:szCs w:val="24"/>
              </w:rPr>
            </w:pPr>
            <w:proofErr w:type="spellStart"/>
            <w:r>
              <w:rPr>
                <w:sz w:val="24"/>
                <w:szCs w:val="24"/>
              </w:rPr>
              <w:t>Neelisha</w:t>
            </w:r>
            <w:proofErr w:type="spellEnd"/>
          </w:p>
          <w:p w14:paraId="0498026B" w14:textId="77777777" w:rsidR="00CF4CF7" w:rsidRPr="00DA4DE2" w:rsidRDefault="00CF4CF7" w:rsidP="00CF4CF7">
            <w:pPr>
              <w:tabs>
                <w:tab w:val="left" w:pos="3744"/>
              </w:tabs>
              <w:jc w:val="center"/>
              <w:rPr>
                <w:sz w:val="24"/>
                <w:szCs w:val="24"/>
              </w:rPr>
            </w:pPr>
            <w:r>
              <w:rPr>
                <w:sz w:val="24"/>
                <w:szCs w:val="24"/>
              </w:rPr>
              <w:t>Shrestha</w:t>
            </w:r>
          </w:p>
          <w:p w14:paraId="22B9C502" w14:textId="19FA1E24" w:rsidR="00B7358C" w:rsidRPr="00DA4DE2" w:rsidRDefault="00B7358C">
            <w:pPr>
              <w:tabs>
                <w:tab w:val="left" w:pos="3744"/>
              </w:tabs>
              <w:jc w:val="center"/>
              <w:rPr>
                <w:sz w:val="24"/>
                <w:szCs w:val="24"/>
              </w:rPr>
            </w:pPr>
          </w:p>
        </w:tc>
        <w:tc>
          <w:tcPr>
            <w:tcW w:w="1620" w:type="dxa"/>
          </w:tcPr>
          <w:p w14:paraId="3D67E93A" w14:textId="77777777" w:rsidR="00CF4CF7" w:rsidRDefault="00CF4CF7" w:rsidP="00CF4CF7">
            <w:pPr>
              <w:tabs>
                <w:tab w:val="left" w:pos="3744"/>
              </w:tabs>
              <w:jc w:val="center"/>
              <w:rPr>
                <w:sz w:val="24"/>
                <w:szCs w:val="24"/>
              </w:rPr>
            </w:pPr>
            <w:proofErr w:type="spellStart"/>
            <w:r>
              <w:rPr>
                <w:sz w:val="24"/>
                <w:szCs w:val="24"/>
              </w:rPr>
              <w:t>Neelisha</w:t>
            </w:r>
            <w:proofErr w:type="spellEnd"/>
          </w:p>
          <w:p w14:paraId="566B1E86" w14:textId="77777777" w:rsidR="00CF4CF7" w:rsidRPr="00DA4DE2" w:rsidRDefault="00CF4CF7" w:rsidP="00CF4CF7">
            <w:pPr>
              <w:tabs>
                <w:tab w:val="left" w:pos="3744"/>
              </w:tabs>
              <w:jc w:val="center"/>
              <w:rPr>
                <w:sz w:val="24"/>
                <w:szCs w:val="24"/>
              </w:rPr>
            </w:pPr>
            <w:r>
              <w:rPr>
                <w:sz w:val="24"/>
                <w:szCs w:val="24"/>
              </w:rPr>
              <w:t>Shrestha</w:t>
            </w:r>
          </w:p>
          <w:p w14:paraId="4BC79506" w14:textId="77777777" w:rsidR="00B7358C" w:rsidRPr="00DA4DE2" w:rsidRDefault="00B7358C">
            <w:pPr>
              <w:tabs>
                <w:tab w:val="left" w:pos="3744"/>
              </w:tabs>
              <w:jc w:val="center"/>
              <w:rPr>
                <w:sz w:val="24"/>
                <w:szCs w:val="24"/>
              </w:rPr>
            </w:pPr>
          </w:p>
        </w:tc>
        <w:tc>
          <w:tcPr>
            <w:tcW w:w="1620" w:type="dxa"/>
          </w:tcPr>
          <w:p w14:paraId="3277C96B" w14:textId="77777777" w:rsidR="00CF4CF7" w:rsidRDefault="00CF4CF7" w:rsidP="00CF4CF7">
            <w:pPr>
              <w:tabs>
                <w:tab w:val="left" w:pos="3744"/>
              </w:tabs>
              <w:jc w:val="center"/>
              <w:rPr>
                <w:sz w:val="24"/>
                <w:szCs w:val="24"/>
              </w:rPr>
            </w:pPr>
            <w:proofErr w:type="spellStart"/>
            <w:r>
              <w:rPr>
                <w:sz w:val="24"/>
                <w:szCs w:val="24"/>
              </w:rPr>
              <w:t>Neelisha</w:t>
            </w:r>
            <w:proofErr w:type="spellEnd"/>
          </w:p>
          <w:p w14:paraId="3876E22B" w14:textId="77777777" w:rsidR="00CF4CF7" w:rsidRPr="00DA4DE2" w:rsidRDefault="00CF4CF7" w:rsidP="00CF4CF7">
            <w:pPr>
              <w:tabs>
                <w:tab w:val="left" w:pos="3744"/>
              </w:tabs>
              <w:jc w:val="center"/>
              <w:rPr>
                <w:sz w:val="24"/>
                <w:szCs w:val="24"/>
              </w:rPr>
            </w:pPr>
            <w:r>
              <w:rPr>
                <w:sz w:val="24"/>
                <w:szCs w:val="24"/>
              </w:rPr>
              <w:t>Shrestha</w:t>
            </w:r>
          </w:p>
          <w:p w14:paraId="42ACE2F8" w14:textId="77777777" w:rsidR="00DA4DE2" w:rsidRPr="00DA4DE2" w:rsidRDefault="00DA4DE2">
            <w:pPr>
              <w:tabs>
                <w:tab w:val="left" w:pos="3744"/>
              </w:tabs>
              <w:jc w:val="center"/>
              <w:rPr>
                <w:sz w:val="24"/>
                <w:szCs w:val="24"/>
              </w:rPr>
            </w:pPr>
          </w:p>
        </w:tc>
        <w:tc>
          <w:tcPr>
            <w:tcW w:w="1620" w:type="dxa"/>
          </w:tcPr>
          <w:p w14:paraId="3BBEE06C" w14:textId="77777777" w:rsidR="00CF4CF7" w:rsidRDefault="00CF4CF7" w:rsidP="00CF4CF7">
            <w:pPr>
              <w:tabs>
                <w:tab w:val="left" w:pos="3744"/>
              </w:tabs>
              <w:jc w:val="center"/>
              <w:rPr>
                <w:sz w:val="24"/>
                <w:szCs w:val="24"/>
              </w:rPr>
            </w:pPr>
            <w:proofErr w:type="spellStart"/>
            <w:r>
              <w:rPr>
                <w:sz w:val="24"/>
                <w:szCs w:val="24"/>
              </w:rPr>
              <w:t>Neelisha</w:t>
            </w:r>
            <w:proofErr w:type="spellEnd"/>
          </w:p>
          <w:p w14:paraId="24B475E3" w14:textId="77777777" w:rsidR="00CF4CF7" w:rsidRPr="00DA4DE2" w:rsidRDefault="00CF4CF7" w:rsidP="00CF4CF7">
            <w:pPr>
              <w:tabs>
                <w:tab w:val="left" w:pos="3744"/>
              </w:tabs>
              <w:jc w:val="center"/>
              <w:rPr>
                <w:sz w:val="24"/>
                <w:szCs w:val="24"/>
              </w:rPr>
            </w:pPr>
            <w:r>
              <w:rPr>
                <w:sz w:val="24"/>
                <w:szCs w:val="24"/>
              </w:rPr>
              <w:t>Shrestha</w:t>
            </w:r>
          </w:p>
          <w:p w14:paraId="7D8C0B1F" w14:textId="77777777" w:rsidR="00B7358C" w:rsidRPr="00DA4DE2" w:rsidRDefault="00B7358C">
            <w:pPr>
              <w:tabs>
                <w:tab w:val="left" w:pos="3744"/>
              </w:tabs>
              <w:jc w:val="center"/>
              <w:rPr>
                <w:sz w:val="24"/>
                <w:szCs w:val="24"/>
              </w:rPr>
            </w:pPr>
          </w:p>
        </w:tc>
        <w:tc>
          <w:tcPr>
            <w:tcW w:w="1620" w:type="dxa"/>
          </w:tcPr>
          <w:p w14:paraId="6075B809" w14:textId="49F13E57" w:rsidR="00DA4DE2" w:rsidRPr="00DA4DE2" w:rsidRDefault="00DA4DE2" w:rsidP="00DA4DE2">
            <w:pPr>
              <w:tabs>
                <w:tab w:val="left" w:pos="3744"/>
              </w:tabs>
              <w:jc w:val="center"/>
              <w:rPr>
                <w:sz w:val="24"/>
                <w:szCs w:val="24"/>
              </w:rPr>
            </w:pPr>
          </w:p>
          <w:p w14:paraId="6FC3E098" w14:textId="77777777" w:rsidR="00CF4CF7" w:rsidRDefault="00CF4CF7" w:rsidP="00CF4CF7">
            <w:pPr>
              <w:tabs>
                <w:tab w:val="left" w:pos="3744"/>
              </w:tabs>
              <w:jc w:val="center"/>
              <w:rPr>
                <w:sz w:val="24"/>
                <w:szCs w:val="24"/>
              </w:rPr>
            </w:pPr>
            <w:proofErr w:type="spellStart"/>
            <w:r>
              <w:rPr>
                <w:sz w:val="24"/>
                <w:szCs w:val="24"/>
              </w:rPr>
              <w:t>Neelisha</w:t>
            </w:r>
            <w:proofErr w:type="spellEnd"/>
          </w:p>
          <w:p w14:paraId="488C1583" w14:textId="77777777" w:rsidR="00CF4CF7" w:rsidRPr="00DA4DE2" w:rsidRDefault="00CF4CF7" w:rsidP="00CF4CF7">
            <w:pPr>
              <w:tabs>
                <w:tab w:val="left" w:pos="3744"/>
              </w:tabs>
              <w:jc w:val="center"/>
              <w:rPr>
                <w:sz w:val="24"/>
                <w:szCs w:val="24"/>
              </w:rPr>
            </w:pPr>
            <w:r>
              <w:rPr>
                <w:sz w:val="24"/>
                <w:szCs w:val="24"/>
              </w:rPr>
              <w:t>Shrestha</w:t>
            </w:r>
          </w:p>
          <w:p w14:paraId="2BD6CE47" w14:textId="77777777" w:rsidR="00DA4DE2" w:rsidRPr="00DA4DE2" w:rsidRDefault="00DA4DE2">
            <w:pPr>
              <w:tabs>
                <w:tab w:val="left" w:pos="3744"/>
              </w:tabs>
              <w:jc w:val="center"/>
              <w:rPr>
                <w:sz w:val="24"/>
                <w:szCs w:val="24"/>
              </w:rPr>
            </w:pPr>
          </w:p>
        </w:tc>
      </w:tr>
      <w:tr w:rsidR="0049409A" w14:paraId="4ACF093E" w14:textId="6AB44E16" w:rsidTr="0049409A">
        <w:trPr>
          <w:trHeight w:val="1070"/>
        </w:trPr>
        <w:tc>
          <w:tcPr>
            <w:tcW w:w="1580" w:type="dxa"/>
          </w:tcPr>
          <w:p w14:paraId="770F53E4" w14:textId="2148FD65" w:rsidR="0049409A" w:rsidRPr="00DA4DE2" w:rsidRDefault="0049409A" w:rsidP="0049409A">
            <w:pPr>
              <w:tabs>
                <w:tab w:val="left" w:pos="3744"/>
              </w:tabs>
              <w:jc w:val="center"/>
              <w:rPr>
                <w:sz w:val="24"/>
                <w:szCs w:val="24"/>
              </w:rPr>
            </w:pPr>
            <w:proofErr w:type="spellStart"/>
            <w:r>
              <w:rPr>
                <w:sz w:val="24"/>
                <w:szCs w:val="24"/>
              </w:rPr>
              <w:t>Anishu</w:t>
            </w:r>
            <w:proofErr w:type="spellEnd"/>
            <w:r>
              <w:rPr>
                <w:sz w:val="24"/>
                <w:szCs w:val="24"/>
              </w:rPr>
              <w:t xml:space="preserve"> </w:t>
            </w:r>
            <w:proofErr w:type="spellStart"/>
            <w:r>
              <w:rPr>
                <w:sz w:val="24"/>
                <w:szCs w:val="24"/>
              </w:rPr>
              <w:t>Nachhiring</w:t>
            </w:r>
            <w:proofErr w:type="spellEnd"/>
          </w:p>
          <w:p w14:paraId="74857C53" w14:textId="7831E469" w:rsidR="0049409A" w:rsidRPr="00DA4DE2" w:rsidRDefault="0049409A" w:rsidP="0049409A">
            <w:pPr>
              <w:tabs>
                <w:tab w:val="left" w:pos="3744"/>
              </w:tabs>
              <w:jc w:val="center"/>
              <w:rPr>
                <w:sz w:val="24"/>
                <w:szCs w:val="24"/>
              </w:rPr>
            </w:pPr>
            <w:r w:rsidRPr="00DA4DE2">
              <w:rPr>
                <w:sz w:val="24"/>
                <w:szCs w:val="24"/>
              </w:rPr>
              <w:t>Rai</w:t>
            </w:r>
          </w:p>
          <w:p w14:paraId="3C38AE0C" w14:textId="77777777" w:rsidR="0049409A" w:rsidRPr="00DA4DE2" w:rsidRDefault="0049409A" w:rsidP="0049409A">
            <w:pPr>
              <w:tabs>
                <w:tab w:val="left" w:pos="3744"/>
              </w:tabs>
              <w:jc w:val="center"/>
              <w:rPr>
                <w:sz w:val="24"/>
                <w:szCs w:val="24"/>
              </w:rPr>
            </w:pPr>
          </w:p>
        </w:tc>
        <w:tc>
          <w:tcPr>
            <w:tcW w:w="1588" w:type="dxa"/>
          </w:tcPr>
          <w:p w14:paraId="04209456" w14:textId="77777777" w:rsidR="0049409A" w:rsidRPr="00DA4DE2" w:rsidRDefault="0049409A" w:rsidP="0049409A">
            <w:pPr>
              <w:tabs>
                <w:tab w:val="left" w:pos="3744"/>
              </w:tabs>
              <w:jc w:val="center"/>
              <w:rPr>
                <w:sz w:val="24"/>
                <w:szCs w:val="24"/>
              </w:rPr>
            </w:pPr>
            <w:proofErr w:type="spellStart"/>
            <w:r>
              <w:rPr>
                <w:sz w:val="24"/>
                <w:szCs w:val="24"/>
              </w:rPr>
              <w:t>Anishu</w:t>
            </w:r>
            <w:proofErr w:type="spellEnd"/>
            <w:r>
              <w:rPr>
                <w:sz w:val="24"/>
                <w:szCs w:val="24"/>
              </w:rPr>
              <w:t xml:space="preserve"> </w:t>
            </w:r>
            <w:proofErr w:type="spellStart"/>
            <w:r>
              <w:rPr>
                <w:sz w:val="24"/>
                <w:szCs w:val="24"/>
              </w:rPr>
              <w:t>Nachhiring</w:t>
            </w:r>
            <w:proofErr w:type="spellEnd"/>
          </w:p>
          <w:p w14:paraId="70E7582B" w14:textId="77777777" w:rsidR="0049409A" w:rsidRPr="00DA4DE2" w:rsidRDefault="0049409A" w:rsidP="0049409A">
            <w:pPr>
              <w:tabs>
                <w:tab w:val="left" w:pos="3744"/>
              </w:tabs>
              <w:jc w:val="center"/>
              <w:rPr>
                <w:sz w:val="24"/>
                <w:szCs w:val="24"/>
              </w:rPr>
            </w:pPr>
            <w:r w:rsidRPr="00DA4DE2">
              <w:rPr>
                <w:sz w:val="24"/>
                <w:szCs w:val="24"/>
              </w:rPr>
              <w:t>Rai</w:t>
            </w:r>
          </w:p>
          <w:p w14:paraId="6579C63E" w14:textId="27E7D69A" w:rsidR="0049409A" w:rsidRPr="00DA4DE2" w:rsidRDefault="0049409A" w:rsidP="0049409A">
            <w:pPr>
              <w:tabs>
                <w:tab w:val="left" w:pos="3744"/>
              </w:tabs>
              <w:jc w:val="center"/>
              <w:rPr>
                <w:sz w:val="24"/>
                <w:szCs w:val="24"/>
              </w:rPr>
            </w:pPr>
          </w:p>
        </w:tc>
        <w:tc>
          <w:tcPr>
            <w:tcW w:w="1620" w:type="dxa"/>
          </w:tcPr>
          <w:p w14:paraId="26910F4C" w14:textId="4526F27F" w:rsidR="0049409A" w:rsidRPr="00DA4DE2" w:rsidRDefault="0049409A" w:rsidP="0049409A">
            <w:pPr>
              <w:tabs>
                <w:tab w:val="left" w:pos="3744"/>
              </w:tabs>
              <w:jc w:val="center"/>
              <w:rPr>
                <w:sz w:val="24"/>
                <w:szCs w:val="24"/>
              </w:rPr>
            </w:pPr>
          </w:p>
          <w:p w14:paraId="0A03C5B7" w14:textId="77777777" w:rsidR="0049409A" w:rsidRPr="00DA4DE2" w:rsidRDefault="0049409A" w:rsidP="0049409A">
            <w:pPr>
              <w:tabs>
                <w:tab w:val="left" w:pos="3744"/>
              </w:tabs>
              <w:jc w:val="center"/>
              <w:rPr>
                <w:sz w:val="24"/>
                <w:szCs w:val="24"/>
              </w:rPr>
            </w:pPr>
            <w:proofErr w:type="spellStart"/>
            <w:r>
              <w:rPr>
                <w:sz w:val="24"/>
                <w:szCs w:val="24"/>
              </w:rPr>
              <w:t>Anishu</w:t>
            </w:r>
            <w:proofErr w:type="spellEnd"/>
            <w:r>
              <w:rPr>
                <w:sz w:val="24"/>
                <w:szCs w:val="24"/>
              </w:rPr>
              <w:t xml:space="preserve"> </w:t>
            </w:r>
            <w:proofErr w:type="spellStart"/>
            <w:r>
              <w:rPr>
                <w:sz w:val="24"/>
                <w:szCs w:val="24"/>
              </w:rPr>
              <w:t>Nachhiring</w:t>
            </w:r>
            <w:proofErr w:type="spellEnd"/>
          </w:p>
          <w:p w14:paraId="4DC4C21D" w14:textId="77777777" w:rsidR="0049409A" w:rsidRPr="00DA4DE2" w:rsidRDefault="0049409A" w:rsidP="0049409A">
            <w:pPr>
              <w:tabs>
                <w:tab w:val="left" w:pos="3744"/>
              </w:tabs>
              <w:jc w:val="center"/>
              <w:rPr>
                <w:sz w:val="24"/>
                <w:szCs w:val="24"/>
              </w:rPr>
            </w:pPr>
            <w:r w:rsidRPr="00DA4DE2">
              <w:rPr>
                <w:sz w:val="24"/>
                <w:szCs w:val="24"/>
              </w:rPr>
              <w:t>Rai</w:t>
            </w:r>
          </w:p>
          <w:p w14:paraId="0BB7338F" w14:textId="77777777" w:rsidR="0049409A" w:rsidRPr="00DA4DE2" w:rsidRDefault="0049409A" w:rsidP="0049409A">
            <w:pPr>
              <w:tabs>
                <w:tab w:val="left" w:pos="3744"/>
              </w:tabs>
              <w:jc w:val="center"/>
              <w:rPr>
                <w:sz w:val="24"/>
                <w:szCs w:val="24"/>
              </w:rPr>
            </w:pPr>
          </w:p>
        </w:tc>
        <w:tc>
          <w:tcPr>
            <w:tcW w:w="1620" w:type="dxa"/>
          </w:tcPr>
          <w:p w14:paraId="7C90546F" w14:textId="77777777" w:rsidR="0049409A" w:rsidRPr="00DA4DE2" w:rsidRDefault="0049409A" w:rsidP="0049409A">
            <w:pPr>
              <w:tabs>
                <w:tab w:val="left" w:pos="3744"/>
              </w:tabs>
              <w:jc w:val="center"/>
              <w:rPr>
                <w:sz w:val="24"/>
                <w:szCs w:val="24"/>
              </w:rPr>
            </w:pPr>
          </w:p>
          <w:p w14:paraId="480410F2" w14:textId="77777777" w:rsidR="0049409A" w:rsidRPr="00DA4DE2" w:rsidRDefault="0049409A" w:rsidP="0049409A">
            <w:pPr>
              <w:tabs>
                <w:tab w:val="left" w:pos="3744"/>
              </w:tabs>
              <w:jc w:val="center"/>
              <w:rPr>
                <w:sz w:val="24"/>
                <w:szCs w:val="24"/>
              </w:rPr>
            </w:pPr>
            <w:proofErr w:type="spellStart"/>
            <w:r>
              <w:rPr>
                <w:sz w:val="24"/>
                <w:szCs w:val="24"/>
              </w:rPr>
              <w:t>Anishu</w:t>
            </w:r>
            <w:proofErr w:type="spellEnd"/>
            <w:r>
              <w:rPr>
                <w:sz w:val="24"/>
                <w:szCs w:val="24"/>
              </w:rPr>
              <w:t xml:space="preserve"> </w:t>
            </w:r>
            <w:proofErr w:type="spellStart"/>
            <w:r>
              <w:rPr>
                <w:sz w:val="24"/>
                <w:szCs w:val="24"/>
              </w:rPr>
              <w:t>Nachhiring</w:t>
            </w:r>
            <w:proofErr w:type="spellEnd"/>
          </w:p>
          <w:p w14:paraId="5F0B0009" w14:textId="77777777" w:rsidR="0049409A" w:rsidRPr="00DA4DE2" w:rsidRDefault="0049409A" w:rsidP="0049409A">
            <w:pPr>
              <w:tabs>
                <w:tab w:val="left" w:pos="3744"/>
              </w:tabs>
              <w:jc w:val="center"/>
              <w:rPr>
                <w:sz w:val="24"/>
                <w:szCs w:val="24"/>
              </w:rPr>
            </w:pPr>
            <w:r w:rsidRPr="00DA4DE2">
              <w:rPr>
                <w:sz w:val="24"/>
                <w:szCs w:val="24"/>
              </w:rPr>
              <w:t>Rai</w:t>
            </w:r>
          </w:p>
          <w:p w14:paraId="0D3939DC" w14:textId="77777777" w:rsidR="0049409A" w:rsidRPr="00DA4DE2" w:rsidRDefault="0049409A" w:rsidP="0049409A">
            <w:pPr>
              <w:jc w:val="center"/>
              <w:rPr>
                <w:sz w:val="24"/>
                <w:szCs w:val="24"/>
              </w:rPr>
            </w:pPr>
          </w:p>
        </w:tc>
        <w:tc>
          <w:tcPr>
            <w:tcW w:w="1620" w:type="dxa"/>
          </w:tcPr>
          <w:p w14:paraId="440D373B" w14:textId="77777777" w:rsidR="0049409A" w:rsidRPr="00DA4DE2" w:rsidRDefault="0049409A" w:rsidP="0049409A">
            <w:pPr>
              <w:tabs>
                <w:tab w:val="left" w:pos="3744"/>
              </w:tabs>
              <w:jc w:val="center"/>
              <w:rPr>
                <w:sz w:val="24"/>
                <w:szCs w:val="24"/>
              </w:rPr>
            </w:pPr>
          </w:p>
          <w:p w14:paraId="4A0CA3BB" w14:textId="77777777" w:rsidR="0049409A" w:rsidRPr="00DA4DE2" w:rsidRDefault="0049409A" w:rsidP="0049409A">
            <w:pPr>
              <w:tabs>
                <w:tab w:val="left" w:pos="3744"/>
              </w:tabs>
              <w:jc w:val="center"/>
              <w:rPr>
                <w:sz w:val="24"/>
                <w:szCs w:val="24"/>
              </w:rPr>
            </w:pPr>
            <w:proofErr w:type="spellStart"/>
            <w:r>
              <w:rPr>
                <w:sz w:val="24"/>
                <w:szCs w:val="24"/>
              </w:rPr>
              <w:t>Anishu</w:t>
            </w:r>
            <w:proofErr w:type="spellEnd"/>
            <w:r>
              <w:rPr>
                <w:sz w:val="24"/>
                <w:szCs w:val="24"/>
              </w:rPr>
              <w:t xml:space="preserve"> </w:t>
            </w:r>
            <w:proofErr w:type="spellStart"/>
            <w:r>
              <w:rPr>
                <w:sz w:val="24"/>
                <w:szCs w:val="24"/>
              </w:rPr>
              <w:t>Nachhiring</w:t>
            </w:r>
            <w:proofErr w:type="spellEnd"/>
          </w:p>
          <w:p w14:paraId="61F219D8" w14:textId="77777777" w:rsidR="0049409A" w:rsidRPr="00DA4DE2" w:rsidRDefault="0049409A" w:rsidP="0049409A">
            <w:pPr>
              <w:tabs>
                <w:tab w:val="left" w:pos="3744"/>
              </w:tabs>
              <w:jc w:val="center"/>
              <w:rPr>
                <w:sz w:val="24"/>
                <w:szCs w:val="24"/>
              </w:rPr>
            </w:pPr>
            <w:r w:rsidRPr="00DA4DE2">
              <w:rPr>
                <w:sz w:val="24"/>
                <w:szCs w:val="24"/>
              </w:rPr>
              <w:t>Rai</w:t>
            </w:r>
          </w:p>
          <w:p w14:paraId="095CDE76" w14:textId="77777777" w:rsidR="0049409A" w:rsidRPr="00DA4DE2" w:rsidRDefault="0049409A" w:rsidP="0049409A">
            <w:pPr>
              <w:tabs>
                <w:tab w:val="left" w:pos="3744"/>
              </w:tabs>
              <w:jc w:val="center"/>
              <w:rPr>
                <w:sz w:val="24"/>
                <w:szCs w:val="24"/>
              </w:rPr>
            </w:pPr>
          </w:p>
        </w:tc>
        <w:tc>
          <w:tcPr>
            <w:tcW w:w="1620" w:type="dxa"/>
          </w:tcPr>
          <w:p w14:paraId="1FD6564D" w14:textId="77777777" w:rsidR="0049409A" w:rsidRPr="00DA4DE2" w:rsidRDefault="0049409A" w:rsidP="0049409A">
            <w:pPr>
              <w:tabs>
                <w:tab w:val="left" w:pos="3744"/>
              </w:tabs>
              <w:jc w:val="center"/>
              <w:rPr>
                <w:sz w:val="24"/>
                <w:szCs w:val="24"/>
              </w:rPr>
            </w:pPr>
          </w:p>
          <w:p w14:paraId="7CB991D9" w14:textId="77777777" w:rsidR="0049409A" w:rsidRPr="00DA4DE2" w:rsidRDefault="0049409A" w:rsidP="0049409A">
            <w:pPr>
              <w:tabs>
                <w:tab w:val="left" w:pos="3744"/>
              </w:tabs>
              <w:jc w:val="center"/>
              <w:rPr>
                <w:sz w:val="24"/>
                <w:szCs w:val="24"/>
              </w:rPr>
            </w:pPr>
            <w:proofErr w:type="spellStart"/>
            <w:r>
              <w:rPr>
                <w:sz w:val="24"/>
                <w:szCs w:val="24"/>
              </w:rPr>
              <w:t>Anishu</w:t>
            </w:r>
            <w:proofErr w:type="spellEnd"/>
            <w:r>
              <w:rPr>
                <w:sz w:val="24"/>
                <w:szCs w:val="24"/>
              </w:rPr>
              <w:t xml:space="preserve"> </w:t>
            </w:r>
            <w:proofErr w:type="spellStart"/>
            <w:r>
              <w:rPr>
                <w:sz w:val="24"/>
                <w:szCs w:val="24"/>
              </w:rPr>
              <w:t>Nachhiring</w:t>
            </w:r>
            <w:proofErr w:type="spellEnd"/>
          </w:p>
          <w:p w14:paraId="761D35C7" w14:textId="77777777" w:rsidR="0049409A" w:rsidRPr="00DA4DE2" w:rsidRDefault="0049409A" w:rsidP="0049409A">
            <w:pPr>
              <w:tabs>
                <w:tab w:val="left" w:pos="3744"/>
              </w:tabs>
              <w:jc w:val="center"/>
              <w:rPr>
                <w:sz w:val="24"/>
                <w:szCs w:val="24"/>
              </w:rPr>
            </w:pPr>
            <w:r w:rsidRPr="00DA4DE2">
              <w:rPr>
                <w:sz w:val="24"/>
                <w:szCs w:val="24"/>
              </w:rPr>
              <w:t>Rai</w:t>
            </w:r>
          </w:p>
          <w:p w14:paraId="22248918" w14:textId="77777777" w:rsidR="0049409A" w:rsidRPr="00DA4DE2" w:rsidRDefault="0049409A" w:rsidP="0049409A">
            <w:pPr>
              <w:tabs>
                <w:tab w:val="left" w:pos="3744"/>
              </w:tabs>
              <w:jc w:val="center"/>
              <w:rPr>
                <w:sz w:val="24"/>
                <w:szCs w:val="24"/>
              </w:rPr>
            </w:pPr>
          </w:p>
        </w:tc>
      </w:tr>
      <w:tr w:rsidR="0049409A" w14:paraId="6B835AB1" w14:textId="6EAC3528" w:rsidTr="0049409A">
        <w:trPr>
          <w:trHeight w:val="971"/>
        </w:trPr>
        <w:tc>
          <w:tcPr>
            <w:tcW w:w="1580" w:type="dxa"/>
          </w:tcPr>
          <w:p w14:paraId="2156B686" w14:textId="04081236" w:rsidR="0049409A" w:rsidRPr="00DA4DE2" w:rsidRDefault="0049409A" w:rsidP="0049409A">
            <w:pPr>
              <w:tabs>
                <w:tab w:val="left" w:pos="3744"/>
              </w:tabs>
              <w:rPr>
                <w:sz w:val="24"/>
                <w:szCs w:val="24"/>
              </w:rPr>
            </w:pPr>
            <w:r>
              <w:rPr>
                <w:sz w:val="24"/>
                <w:szCs w:val="24"/>
              </w:rPr>
              <w:t>Srijana Limbu</w:t>
            </w:r>
          </w:p>
          <w:p w14:paraId="03A26818" w14:textId="6DAFEC9F" w:rsidR="0049409A" w:rsidRPr="00DA4DE2" w:rsidRDefault="0049409A" w:rsidP="0049409A">
            <w:pPr>
              <w:tabs>
                <w:tab w:val="left" w:pos="3744"/>
              </w:tabs>
              <w:jc w:val="center"/>
              <w:rPr>
                <w:sz w:val="24"/>
                <w:szCs w:val="24"/>
              </w:rPr>
            </w:pPr>
          </w:p>
        </w:tc>
        <w:tc>
          <w:tcPr>
            <w:tcW w:w="1588" w:type="dxa"/>
          </w:tcPr>
          <w:p w14:paraId="6B628F0F" w14:textId="0DB64FFB" w:rsidR="0049409A" w:rsidRPr="00DA4DE2" w:rsidRDefault="0049409A" w:rsidP="0049409A">
            <w:pPr>
              <w:tabs>
                <w:tab w:val="left" w:pos="3744"/>
              </w:tabs>
              <w:rPr>
                <w:sz w:val="24"/>
                <w:szCs w:val="24"/>
              </w:rPr>
            </w:pPr>
            <w:r>
              <w:rPr>
                <w:sz w:val="24"/>
                <w:szCs w:val="24"/>
              </w:rPr>
              <w:t>Srijana Limbu</w:t>
            </w:r>
          </w:p>
          <w:p w14:paraId="088008A9" w14:textId="77777777" w:rsidR="0049409A" w:rsidRPr="00DA4DE2" w:rsidRDefault="0049409A" w:rsidP="0049409A">
            <w:pPr>
              <w:tabs>
                <w:tab w:val="left" w:pos="3744"/>
              </w:tabs>
              <w:jc w:val="center"/>
              <w:rPr>
                <w:sz w:val="24"/>
                <w:szCs w:val="24"/>
              </w:rPr>
            </w:pPr>
          </w:p>
        </w:tc>
        <w:tc>
          <w:tcPr>
            <w:tcW w:w="1620" w:type="dxa"/>
          </w:tcPr>
          <w:p w14:paraId="06D72E36" w14:textId="77777777" w:rsidR="0049409A" w:rsidRPr="00DA4DE2" w:rsidRDefault="0049409A" w:rsidP="0049409A">
            <w:pPr>
              <w:tabs>
                <w:tab w:val="left" w:pos="3744"/>
              </w:tabs>
              <w:rPr>
                <w:sz w:val="24"/>
                <w:szCs w:val="24"/>
              </w:rPr>
            </w:pPr>
            <w:r>
              <w:rPr>
                <w:sz w:val="24"/>
                <w:szCs w:val="24"/>
              </w:rPr>
              <w:t>Srijana Limbu</w:t>
            </w:r>
          </w:p>
          <w:p w14:paraId="32D8E7C1" w14:textId="4F1DC0CE" w:rsidR="0049409A" w:rsidRPr="00DA4DE2" w:rsidRDefault="0049409A" w:rsidP="0049409A">
            <w:pPr>
              <w:tabs>
                <w:tab w:val="left" w:pos="3744"/>
              </w:tabs>
              <w:jc w:val="center"/>
              <w:rPr>
                <w:sz w:val="24"/>
                <w:szCs w:val="24"/>
              </w:rPr>
            </w:pPr>
          </w:p>
        </w:tc>
        <w:tc>
          <w:tcPr>
            <w:tcW w:w="1620" w:type="dxa"/>
          </w:tcPr>
          <w:p w14:paraId="08147EB3" w14:textId="77777777" w:rsidR="0049409A" w:rsidRPr="00DA4DE2" w:rsidRDefault="0049409A" w:rsidP="0049409A">
            <w:pPr>
              <w:tabs>
                <w:tab w:val="left" w:pos="3744"/>
              </w:tabs>
              <w:rPr>
                <w:sz w:val="24"/>
                <w:szCs w:val="24"/>
              </w:rPr>
            </w:pPr>
            <w:r>
              <w:rPr>
                <w:sz w:val="24"/>
                <w:szCs w:val="24"/>
              </w:rPr>
              <w:t>Srijana Limbu</w:t>
            </w:r>
          </w:p>
          <w:p w14:paraId="463F9EF8" w14:textId="7E62C1D5" w:rsidR="0049409A" w:rsidRPr="00DA4DE2" w:rsidRDefault="0049409A" w:rsidP="0049409A">
            <w:pPr>
              <w:tabs>
                <w:tab w:val="left" w:pos="3744"/>
              </w:tabs>
              <w:jc w:val="center"/>
              <w:rPr>
                <w:sz w:val="24"/>
                <w:szCs w:val="24"/>
              </w:rPr>
            </w:pPr>
          </w:p>
        </w:tc>
        <w:tc>
          <w:tcPr>
            <w:tcW w:w="1620" w:type="dxa"/>
          </w:tcPr>
          <w:p w14:paraId="11C2715B" w14:textId="2C29D750" w:rsidR="0049409A" w:rsidRPr="00DA4DE2" w:rsidRDefault="0049409A" w:rsidP="0049409A">
            <w:pPr>
              <w:tabs>
                <w:tab w:val="left" w:pos="3744"/>
              </w:tabs>
              <w:jc w:val="center"/>
              <w:rPr>
                <w:sz w:val="24"/>
                <w:szCs w:val="24"/>
              </w:rPr>
            </w:pPr>
            <w:r w:rsidRPr="00AC13E7">
              <w:rPr>
                <w:sz w:val="24"/>
                <w:szCs w:val="24"/>
              </w:rPr>
              <w:t>Srijana Limbu</w:t>
            </w:r>
          </w:p>
        </w:tc>
        <w:tc>
          <w:tcPr>
            <w:tcW w:w="1620" w:type="dxa"/>
          </w:tcPr>
          <w:p w14:paraId="5F803EC2" w14:textId="5C35F054" w:rsidR="0049409A" w:rsidRPr="00DA4DE2" w:rsidRDefault="0049409A" w:rsidP="0049409A">
            <w:pPr>
              <w:tabs>
                <w:tab w:val="left" w:pos="3744"/>
              </w:tabs>
              <w:jc w:val="center"/>
              <w:rPr>
                <w:sz w:val="24"/>
                <w:szCs w:val="24"/>
              </w:rPr>
            </w:pPr>
            <w:r w:rsidRPr="00AC13E7">
              <w:rPr>
                <w:sz w:val="24"/>
                <w:szCs w:val="24"/>
              </w:rPr>
              <w:t>Srijana Limbu</w:t>
            </w:r>
          </w:p>
        </w:tc>
      </w:tr>
    </w:tbl>
    <w:p w14:paraId="774B8B03" w14:textId="4DFE24CD" w:rsidR="004F4C27" w:rsidRDefault="004F4C27">
      <w:pPr>
        <w:tabs>
          <w:tab w:val="left" w:pos="3744"/>
        </w:tabs>
        <w:jc w:val="center"/>
        <w:rPr>
          <w:sz w:val="28"/>
          <w:szCs w:val="28"/>
        </w:rPr>
      </w:pPr>
    </w:p>
    <w:p w14:paraId="2820F12C" w14:textId="77777777" w:rsidR="004F4C27" w:rsidRDefault="00D85C78">
      <w:pPr>
        <w:tabs>
          <w:tab w:val="left" w:pos="1548"/>
          <w:tab w:val="left" w:pos="3744"/>
        </w:tabs>
        <w:rPr>
          <w:sz w:val="28"/>
          <w:szCs w:val="28"/>
        </w:rPr>
      </w:pPr>
      <w:r>
        <w:rPr>
          <w:sz w:val="28"/>
          <w:szCs w:val="28"/>
        </w:rPr>
        <w:tab/>
      </w:r>
    </w:p>
    <w:p w14:paraId="12D0DADC" w14:textId="77777777" w:rsidR="004F4C27" w:rsidRDefault="00D85C78">
      <w:pPr>
        <w:tabs>
          <w:tab w:val="left" w:pos="1548"/>
          <w:tab w:val="left" w:pos="3744"/>
        </w:tabs>
        <w:rPr>
          <w:sz w:val="28"/>
          <w:szCs w:val="28"/>
        </w:rPr>
      </w:pPr>
      <w:r>
        <w:rPr>
          <w:sz w:val="28"/>
          <w:szCs w:val="28"/>
        </w:rPr>
        <w:tab/>
      </w:r>
    </w:p>
    <w:p w14:paraId="7168F466" w14:textId="77777777" w:rsidR="004F4C27" w:rsidRDefault="004F4C27">
      <w:pPr>
        <w:tabs>
          <w:tab w:val="left" w:pos="3744"/>
        </w:tabs>
        <w:jc w:val="center"/>
        <w:rPr>
          <w:sz w:val="28"/>
          <w:szCs w:val="28"/>
        </w:rPr>
      </w:pPr>
    </w:p>
    <w:p w14:paraId="6274DC06" w14:textId="77777777" w:rsidR="004F4C27" w:rsidRDefault="004F4C27">
      <w:pPr>
        <w:tabs>
          <w:tab w:val="left" w:pos="3744"/>
        </w:tabs>
        <w:jc w:val="center"/>
        <w:rPr>
          <w:sz w:val="28"/>
          <w:szCs w:val="28"/>
        </w:rPr>
      </w:pPr>
    </w:p>
    <w:p w14:paraId="3829AC78" w14:textId="77777777" w:rsidR="004F4C27" w:rsidRDefault="004F4C27">
      <w:pPr>
        <w:jc w:val="center"/>
        <w:rPr>
          <w:rFonts w:ascii="Arial" w:eastAsia="Arial" w:hAnsi="Arial" w:cs="Arial"/>
          <w:b/>
          <w:sz w:val="28"/>
          <w:szCs w:val="28"/>
        </w:rPr>
      </w:pPr>
    </w:p>
    <w:p w14:paraId="38EDC925" w14:textId="77777777" w:rsidR="004F4C27" w:rsidRDefault="004F4C27">
      <w:pPr>
        <w:jc w:val="center"/>
        <w:rPr>
          <w:rFonts w:ascii="Arial" w:eastAsia="Arial" w:hAnsi="Arial" w:cs="Arial"/>
          <w:b/>
          <w:sz w:val="28"/>
          <w:szCs w:val="28"/>
        </w:rPr>
      </w:pPr>
    </w:p>
    <w:p w14:paraId="154A60EB" w14:textId="77777777" w:rsidR="004F4C27" w:rsidRDefault="004F4C27">
      <w:pPr>
        <w:rPr>
          <w:rFonts w:ascii="Arial" w:eastAsia="Arial" w:hAnsi="Arial" w:cs="Arial"/>
          <w:b/>
          <w:sz w:val="28"/>
          <w:szCs w:val="28"/>
        </w:rPr>
      </w:pPr>
    </w:p>
    <w:p w14:paraId="3F62D4C9" w14:textId="77777777" w:rsidR="00DA4DE2" w:rsidRDefault="00DA4DE2">
      <w:pPr>
        <w:rPr>
          <w:rFonts w:ascii="Arial" w:eastAsia="Arial" w:hAnsi="Arial" w:cs="Arial"/>
          <w:b/>
          <w:sz w:val="28"/>
          <w:szCs w:val="28"/>
        </w:rPr>
      </w:pPr>
    </w:p>
    <w:p w14:paraId="4D89F4FE" w14:textId="77777777" w:rsidR="00DA4DE2" w:rsidRDefault="00DA4DE2">
      <w:pPr>
        <w:rPr>
          <w:rFonts w:ascii="Arial" w:eastAsia="Arial" w:hAnsi="Arial" w:cs="Arial"/>
          <w:b/>
          <w:sz w:val="28"/>
          <w:szCs w:val="28"/>
        </w:rPr>
      </w:pPr>
    </w:p>
    <w:p w14:paraId="4088832C" w14:textId="77777777" w:rsidR="00DA4DE2" w:rsidRDefault="00DA4DE2">
      <w:pPr>
        <w:rPr>
          <w:rFonts w:ascii="Arial" w:eastAsia="Arial" w:hAnsi="Arial" w:cs="Arial"/>
          <w:b/>
          <w:sz w:val="28"/>
          <w:szCs w:val="28"/>
        </w:rPr>
      </w:pPr>
    </w:p>
    <w:p w14:paraId="501D1317" w14:textId="77777777" w:rsidR="00DA4DE2" w:rsidRDefault="00DA4DE2">
      <w:pPr>
        <w:rPr>
          <w:rFonts w:ascii="Arial" w:eastAsia="Arial" w:hAnsi="Arial" w:cs="Arial"/>
          <w:b/>
          <w:sz w:val="28"/>
          <w:szCs w:val="28"/>
        </w:rPr>
      </w:pPr>
    </w:p>
    <w:p w14:paraId="6174CDFE" w14:textId="77777777" w:rsidR="004F4C27" w:rsidRPr="00BF751B" w:rsidRDefault="00D85C78" w:rsidP="00BF751B">
      <w:pPr>
        <w:pStyle w:val="Heading1"/>
        <w:rPr>
          <w:rFonts w:eastAsia="Times New Roman"/>
          <w:b/>
          <w:bCs/>
          <w:color w:val="0D0D0D" w:themeColor="text1" w:themeTint="F2"/>
        </w:rPr>
      </w:pPr>
      <w:bookmarkStart w:id="13" w:name="_Toc133692210"/>
      <w:bookmarkStart w:id="14" w:name="_Toc133698491"/>
      <w:r w:rsidRPr="00BF751B">
        <w:rPr>
          <w:rFonts w:eastAsia="Times New Roman"/>
          <w:b/>
          <w:bCs/>
          <w:color w:val="0D0D0D" w:themeColor="text1" w:themeTint="F2"/>
        </w:rPr>
        <w:lastRenderedPageBreak/>
        <w:t>Chapter 2: System Analysis</w:t>
      </w:r>
      <w:bookmarkEnd w:id="13"/>
      <w:bookmarkEnd w:id="14"/>
    </w:p>
    <w:p w14:paraId="590F7312" w14:textId="77777777" w:rsidR="004F4C27" w:rsidRDefault="004F4C27">
      <w:pPr>
        <w:tabs>
          <w:tab w:val="left" w:pos="1968"/>
        </w:tabs>
        <w:rPr>
          <w:rFonts w:ascii="Times New Roman" w:eastAsia="Times New Roman" w:hAnsi="Times New Roman" w:cs="Times New Roman"/>
          <w:sz w:val="28"/>
          <w:szCs w:val="28"/>
        </w:rPr>
      </w:pPr>
    </w:p>
    <w:p w14:paraId="5991EA30" w14:textId="0920B125" w:rsidR="00EF1480" w:rsidRPr="00686963" w:rsidRDefault="00D85C78" w:rsidP="00686963">
      <w:pPr>
        <w:pStyle w:val="Heading2"/>
        <w:rPr>
          <w:rFonts w:eastAsia="Times New Roman"/>
          <w:b/>
          <w:bCs/>
          <w:color w:val="0D0D0D" w:themeColor="text1" w:themeTint="F2"/>
          <w:sz w:val="28"/>
          <w:szCs w:val="24"/>
        </w:rPr>
      </w:pPr>
      <w:bookmarkStart w:id="15" w:name="_Toc133692211"/>
      <w:bookmarkStart w:id="16" w:name="_Toc133698492"/>
      <w:r w:rsidRPr="00686963">
        <w:rPr>
          <w:rFonts w:eastAsia="Times New Roman"/>
          <w:b/>
          <w:bCs/>
          <w:color w:val="0D0D0D" w:themeColor="text1" w:themeTint="F2"/>
          <w:sz w:val="28"/>
          <w:szCs w:val="24"/>
        </w:rPr>
        <w:t>2.1 Literature review</w:t>
      </w:r>
      <w:bookmarkEnd w:id="15"/>
      <w:bookmarkEnd w:id="16"/>
    </w:p>
    <w:p w14:paraId="5F72B9E9" w14:textId="46388ADE" w:rsidR="00FC3F94" w:rsidRDefault="00FC3F94" w:rsidP="00FC3F94">
      <w:pPr>
        <w:tabs>
          <w:tab w:val="left" w:pos="1968"/>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Smart Dustbin</w:t>
      </w:r>
      <w:r w:rsidRPr="00FC3F94">
        <w:rPr>
          <w:rFonts w:ascii="Times New Roman" w:eastAsia="Times New Roman" w:hAnsi="Times New Roman" w:cs="Times New Roman"/>
          <w:sz w:val="24"/>
          <w:szCs w:val="24"/>
        </w:rPr>
        <w:t xml:space="preserve"> project has the potential to be an effective tool for waste management in urban areas, as it aims to automate the process of waste disposal and optimize waste collection and disposal through the use of sensors and automated lid control. The project's objectives of reducing waste in urban areas, improving hygiene and cleanliness, and encouraging sustainable waste disposal habits are all admirable goals that align with global efforts towards environmental sustainability. </w:t>
      </w:r>
    </w:p>
    <w:p w14:paraId="3F7D6296" w14:textId="77777777" w:rsidR="00BF751B" w:rsidRDefault="00BF751B" w:rsidP="00FC3F94">
      <w:pPr>
        <w:tabs>
          <w:tab w:val="left" w:pos="1968"/>
        </w:tabs>
        <w:spacing w:line="360" w:lineRule="auto"/>
        <w:jc w:val="both"/>
        <w:rPr>
          <w:rFonts w:ascii="Times New Roman" w:eastAsia="Times New Roman" w:hAnsi="Times New Roman" w:cs="Times New Roman"/>
          <w:sz w:val="24"/>
          <w:szCs w:val="24"/>
        </w:rPr>
      </w:pPr>
    </w:p>
    <w:p w14:paraId="468CB1EE" w14:textId="77777777" w:rsidR="00650CFF" w:rsidRDefault="00650CFF" w:rsidP="00FC3F94">
      <w:pPr>
        <w:tabs>
          <w:tab w:val="left" w:pos="1968"/>
        </w:tabs>
        <w:spacing w:line="360" w:lineRule="auto"/>
        <w:jc w:val="both"/>
        <w:rPr>
          <w:rFonts w:ascii="Times New Roman" w:eastAsia="Times New Roman" w:hAnsi="Times New Roman" w:cs="Times New Roman"/>
          <w:sz w:val="24"/>
          <w:szCs w:val="24"/>
        </w:rPr>
      </w:pPr>
    </w:p>
    <w:p w14:paraId="7A7BFC75" w14:textId="729E6A5B" w:rsidR="00650CFF" w:rsidRDefault="00650CFF" w:rsidP="00686963">
      <w:pPr>
        <w:pStyle w:val="Heading2"/>
        <w:rPr>
          <w:rFonts w:eastAsia="Times New Roman"/>
          <w:b/>
          <w:bCs/>
          <w:color w:val="0D0D0D" w:themeColor="text1" w:themeTint="F2"/>
          <w:sz w:val="28"/>
          <w:szCs w:val="24"/>
        </w:rPr>
      </w:pPr>
      <w:bookmarkStart w:id="17" w:name="_Toc133692212"/>
      <w:bookmarkStart w:id="18" w:name="_Toc133698493"/>
      <w:r w:rsidRPr="00686963">
        <w:rPr>
          <w:rFonts w:eastAsia="Times New Roman"/>
          <w:b/>
          <w:bCs/>
          <w:color w:val="0D0D0D" w:themeColor="text1" w:themeTint="F2"/>
          <w:sz w:val="28"/>
          <w:szCs w:val="24"/>
        </w:rPr>
        <w:t>2.2 Working Principle</w:t>
      </w:r>
      <w:bookmarkEnd w:id="17"/>
      <w:bookmarkEnd w:id="18"/>
    </w:p>
    <w:p w14:paraId="7C37AF38" w14:textId="77777777" w:rsidR="00686963" w:rsidRPr="00686963" w:rsidRDefault="00686963" w:rsidP="00686963"/>
    <w:p w14:paraId="019115B0" w14:textId="77777777" w:rsidR="00650CFF" w:rsidRDefault="00650CFF" w:rsidP="00650CFF">
      <w:pPr>
        <w:pStyle w:val="ListParagraph"/>
        <w:numPr>
          <w:ilvl w:val="0"/>
          <w:numId w:val="29"/>
        </w:numPr>
        <w:tabs>
          <w:tab w:val="left" w:pos="2448"/>
        </w:tabs>
        <w:spacing w:line="360" w:lineRule="auto"/>
        <w:jc w:val="both"/>
        <w:rPr>
          <w:rFonts w:ascii="Times New Roman" w:eastAsia="Times New Roman" w:hAnsi="Times New Roman" w:cs="Times New Roman"/>
          <w:sz w:val="24"/>
          <w:szCs w:val="24"/>
        </w:rPr>
      </w:pPr>
      <w:r w:rsidRPr="00EC2467">
        <w:rPr>
          <w:rFonts w:ascii="Times New Roman" w:eastAsia="Times New Roman" w:hAnsi="Times New Roman" w:cs="Times New Roman"/>
          <w:sz w:val="24"/>
          <w:szCs w:val="24"/>
        </w:rPr>
        <w:t xml:space="preserve">It is important to dispose of the trash properly. It is a responsibility with which everyone should comply. In the era of Covid-19, people are trying to innovate everyday life things and make things as contactless as possible. Smart dustbin is one of those innovative ideas.  </w:t>
      </w:r>
    </w:p>
    <w:p w14:paraId="631C28D9" w14:textId="77777777" w:rsidR="00686963" w:rsidRPr="00EC2467" w:rsidRDefault="00686963" w:rsidP="00686963">
      <w:pPr>
        <w:pStyle w:val="ListParagraph"/>
        <w:tabs>
          <w:tab w:val="left" w:pos="2448"/>
        </w:tabs>
        <w:spacing w:line="360" w:lineRule="auto"/>
        <w:jc w:val="both"/>
        <w:rPr>
          <w:rFonts w:ascii="Times New Roman" w:eastAsia="Times New Roman" w:hAnsi="Times New Roman" w:cs="Times New Roman"/>
          <w:sz w:val="24"/>
          <w:szCs w:val="24"/>
        </w:rPr>
      </w:pPr>
    </w:p>
    <w:p w14:paraId="35F9AAD3" w14:textId="77777777" w:rsidR="00650CFF" w:rsidRDefault="00650CFF" w:rsidP="00650CFF">
      <w:pPr>
        <w:pStyle w:val="ListParagraph"/>
        <w:numPr>
          <w:ilvl w:val="0"/>
          <w:numId w:val="29"/>
        </w:numPr>
        <w:tabs>
          <w:tab w:val="left" w:pos="2448"/>
        </w:tabs>
        <w:spacing w:line="360" w:lineRule="auto"/>
        <w:jc w:val="both"/>
        <w:rPr>
          <w:rFonts w:ascii="Times New Roman" w:eastAsia="Times New Roman" w:hAnsi="Times New Roman" w:cs="Times New Roman"/>
          <w:sz w:val="24"/>
          <w:szCs w:val="24"/>
        </w:rPr>
      </w:pPr>
      <w:r w:rsidRPr="00EC2467">
        <w:rPr>
          <w:rFonts w:ascii="Times New Roman" w:eastAsia="Times New Roman" w:hAnsi="Times New Roman" w:cs="Times New Roman"/>
          <w:sz w:val="24"/>
          <w:szCs w:val="24"/>
        </w:rPr>
        <w:t xml:space="preserve">The smart dustbin uses an Ultrasonic sensor HC-SR04 to detect objects in front. </w:t>
      </w:r>
    </w:p>
    <w:p w14:paraId="6802CA03" w14:textId="77777777" w:rsidR="00686963" w:rsidRPr="00EC2467" w:rsidRDefault="00686963" w:rsidP="00686963">
      <w:pPr>
        <w:pStyle w:val="ListParagraph"/>
        <w:tabs>
          <w:tab w:val="left" w:pos="2448"/>
        </w:tabs>
        <w:spacing w:line="360" w:lineRule="auto"/>
        <w:jc w:val="both"/>
        <w:rPr>
          <w:rFonts w:ascii="Times New Roman" w:eastAsia="Times New Roman" w:hAnsi="Times New Roman" w:cs="Times New Roman"/>
          <w:sz w:val="24"/>
          <w:szCs w:val="24"/>
        </w:rPr>
      </w:pPr>
    </w:p>
    <w:p w14:paraId="461B28BC" w14:textId="77777777" w:rsidR="00650CFF" w:rsidRDefault="00650CFF" w:rsidP="00650CFF">
      <w:pPr>
        <w:pStyle w:val="ListParagraph"/>
        <w:numPr>
          <w:ilvl w:val="0"/>
          <w:numId w:val="29"/>
        </w:numPr>
        <w:tabs>
          <w:tab w:val="left" w:pos="2448"/>
        </w:tabs>
        <w:spacing w:line="360" w:lineRule="auto"/>
        <w:jc w:val="both"/>
        <w:rPr>
          <w:rFonts w:ascii="Times New Roman" w:eastAsia="Times New Roman" w:hAnsi="Times New Roman" w:cs="Times New Roman"/>
          <w:sz w:val="24"/>
          <w:szCs w:val="24"/>
        </w:rPr>
      </w:pPr>
      <w:r w:rsidRPr="00EC2467">
        <w:rPr>
          <w:rFonts w:ascii="Times New Roman" w:eastAsia="Times New Roman" w:hAnsi="Times New Roman" w:cs="Times New Roman"/>
          <w:sz w:val="24"/>
          <w:szCs w:val="24"/>
        </w:rPr>
        <w:t>It then sends the signals to Arduino Uno. The Arduino understands the signal and sends a signal to the Servomotor which opens the flap on top of the dustbin.</w:t>
      </w:r>
    </w:p>
    <w:p w14:paraId="5931E9A4" w14:textId="77777777" w:rsidR="00686963" w:rsidRPr="00686963" w:rsidRDefault="00686963" w:rsidP="00686963">
      <w:pPr>
        <w:pStyle w:val="ListParagraph"/>
        <w:rPr>
          <w:rFonts w:ascii="Times New Roman" w:eastAsia="Times New Roman" w:hAnsi="Times New Roman" w:cs="Times New Roman"/>
          <w:sz w:val="24"/>
          <w:szCs w:val="24"/>
        </w:rPr>
      </w:pPr>
    </w:p>
    <w:p w14:paraId="5A8270E5" w14:textId="77777777" w:rsidR="00686963" w:rsidRPr="00EC2467" w:rsidRDefault="00686963" w:rsidP="00686963">
      <w:pPr>
        <w:pStyle w:val="ListParagraph"/>
        <w:tabs>
          <w:tab w:val="left" w:pos="2448"/>
        </w:tabs>
        <w:spacing w:line="360" w:lineRule="auto"/>
        <w:jc w:val="both"/>
        <w:rPr>
          <w:rFonts w:ascii="Times New Roman" w:eastAsia="Times New Roman" w:hAnsi="Times New Roman" w:cs="Times New Roman"/>
          <w:sz w:val="24"/>
          <w:szCs w:val="24"/>
        </w:rPr>
      </w:pPr>
    </w:p>
    <w:p w14:paraId="1AF68F90" w14:textId="77777777" w:rsidR="00650CFF" w:rsidRPr="000E49D9" w:rsidRDefault="00650CFF" w:rsidP="00650CFF">
      <w:pPr>
        <w:pStyle w:val="ListParagraph"/>
        <w:numPr>
          <w:ilvl w:val="0"/>
          <w:numId w:val="29"/>
        </w:numPr>
        <w:tabs>
          <w:tab w:val="left" w:pos="2448"/>
        </w:tabs>
        <w:spacing w:line="360" w:lineRule="auto"/>
        <w:jc w:val="both"/>
        <w:rPr>
          <w:rFonts w:ascii="Times New Roman" w:eastAsia="Times New Roman" w:hAnsi="Times New Roman" w:cs="Times New Roman"/>
          <w:sz w:val="24"/>
          <w:szCs w:val="24"/>
        </w:rPr>
      </w:pPr>
      <w:r w:rsidRPr="00EC2467">
        <w:rPr>
          <w:rFonts w:ascii="Times New Roman" w:eastAsia="Times New Roman" w:hAnsi="Times New Roman" w:cs="Times New Roman"/>
          <w:sz w:val="24"/>
          <w:szCs w:val="24"/>
        </w:rPr>
        <w:t>Here we have program it to open the race for only 3 seconds after 3 seconds the flap automatically closes. You can change that time just by making minor changes to the code in Arduino IDE.</w:t>
      </w:r>
      <w:r w:rsidRPr="00EC2467">
        <w:rPr>
          <w:rFonts w:ascii="Times New Roman" w:eastAsia="Times New Roman" w:hAnsi="Times New Roman" w:cs="Times New Roman"/>
          <w:sz w:val="28"/>
          <w:szCs w:val="28"/>
        </w:rPr>
        <w:t xml:space="preserve"> </w:t>
      </w:r>
    </w:p>
    <w:p w14:paraId="02FB370F" w14:textId="77777777" w:rsidR="00650CFF" w:rsidRDefault="00650CFF" w:rsidP="00FC3F94">
      <w:pPr>
        <w:tabs>
          <w:tab w:val="left" w:pos="1968"/>
        </w:tabs>
        <w:spacing w:line="360" w:lineRule="auto"/>
        <w:jc w:val="both"/>
        <w:rPr>
          <w:rFonts w:ascii="Times New Roman" w:eastAsia="Times New Roman" w:hAnsi="Times New Roman" w:cs="Times New Roman"/>
          <w:sz w:val="24"/>
          <w:szCs w:val="24"/>
        </w:rPr>
      </w:pPr>
    </w:p>
    <w:p w14:paraId="3FAB939C" w14:textId="77777777" w:rsidR="00BF751B" w:rsidRDefault="00BF751B" w:rsidP="00FC3F94">
      <w:pPr>
        <w:tabs>
          <w:tab w:val="left" w:pos="1968"/>
        </w:tabs>
        <w:spacing w:line="360" w:lineRule="auto"/>
        <w:jc w:val="both"/>
        <w:rPr>
          <w:rFonts w:ascii="Times New Roman" w:eastAsia="Times New Roman" w:hAnsi="Times New Roman" w:cs="Times New Roman"/>
          <w:sz w:val="24"/>
          <w:szCs w:val="24"/>
        </w:rPr>
      </w:pPr>
    </w:p>
    <w:p w14:paraId="3B4318EA" w14:textId="77777777" w:rsidR="00FC3F94" w:rsidRDefault="00FC3F94" w:rsidP="00FC3F94">
      <w:pPr>
        <w:tabs>
          <w:tab w:val="left" w:pos="1968"/>
        </w:tabs>
        <w:spacing w:line="360" w:lineRule="auto"/>
        <w:jc w:val="both"/>
        <w:rPr>
          <w:rFonts w:ascii="Times New Roman" w:eastAsia="Times New Roman" w:hAnsi="Times New Roman" w:cs="Times New Roman"/>
          <w:sz w:val="24"/>
          <w:szCs w:val="24"/>
        </w:rPr>
      </w:pPr>
    </w:p>
    <w:p w14:paraId="541D826F" w14:textId="77777777" w:rsidR="00686963" w:rsidRDefault="00686963" w:rsidP="00FC3F94">
      <w:pPr>
        <w:tabs>
          <w:tab w:val="left" w:pos="1968"/>
        </w:tabs>
        <w:spacing w:line="360" w:lineRule="auto"/>
        <w:jc w:val="both"/>
        <w:rPr>
          <w:rFonts w:ascii="Times New Roman" w:eastAsia="Times New Roman" w:hAnsi="Times New Roman" w:cs="Times New Roman"/>
          <w:sz w:val="24"/>
          <w:szCs w:val="24"/>
        </w:rPr>
      </w:pPr>
    </w:p>
    <w:p w14:paraId="0E7B2A3E" w14:textId="77777777" w:rsidR="00FC3F94" w:rsidRDefault="00FC3F94" w:rsidP="00FC3F94">
      <w:pPr>
        <w:tabs>
          <w:tab w:val="left" w:pos="1968"/>
        </w:tabs>
        <w:spacing w:line="360" w:lineRule="auto"/>
        <w:jc w:val="both"/>
        <w:rPr>
          <w:rFonts w:ascii="Times New Roman" w:eastAsia="Times New Roman" w:hAnsi="Times New Roman" w:cs="Times New Roman"/>
          <w:sz w:val="24"/>
          <w:szCs w:val="24"/>
        </w:rPr>
      </w:pPr>
    </w:p>
    <w:p w14:paraId="18A19C00" w14:textId="77274386" w:rsidR="00145869" w:rsidRPr="00686963" w:rsidRDefault="00D85C78" w:rsidP="00686963">
      <w:pPr>
        <w:pStyle w:val="Heading1"/>
        <w:rPr>
          <w:rFonts w:eastAsia="Times New Roman"/>
          <w:b/>
          <w:bCs/>
          <w:color w:val="0D0D0D" w:themeColor="text1" w:themeTint="F2"/>
        </w:rPr>
      </w:pPr>
      <w:bookmarkStart w:id="19" w:name="_Toc133692213"/>
      <w:bookmarkStart w:id="20" w:name="_Toc133698494"/>
      <w:r w:rsidRPr="00686963">
        <w:rPr>
          <w:rFonts w:eastAsia="Times New Roman"/>
          <w:b/>
          <w:bCs/>
          <w:color w:val="0D0D0D" w:themeColor="text1" w:themeTint="F2"/>
        </w:rPr>
        <w:t>Chapter 3: System Design</w:t>
      </w:r>
      <w:bookmarkEnd w:id="19"/>
      <w:bookmarkEnd w:id="20"/>
    </w:p>
    <w:p w14:paraId="3325CDA9" w14:textId="1E178272" w:rsidR="000667F1" w:rsidRDefault="000667F1">
      <w:pPr>
        <w:rPr>
          <w:rFonts w:ascii="Times New Roman" w:eastAsia="Times New Roman" w:hAnsi="Times New Roman" w:cs="Times New Roman"/>
          <w:b/>
          <w:sz w:val="28"/>
          <w:szCs w:val="28"/>
        </w:rPr>
      </w:pPr>
    </w:p>
    <w:p w14:paraId="1F81301F" w14:textId="136B1EC1" w:rsidR="004F4C27" w:rsidRPr="00686963" w:rsidRDefault="00AB6F79" w:rsidP="00686963">
      <w:pPr>
        <w:pStyle w:val="Heading2"/>
        <w:rPr>
          <w:rFonts w:eastAsia="Times New Roman"/>
          <w:b/>
          <w:bCs/>
          <w:color w:val="0D0D0D" w:themeColor="text1" w:themeTint="F2"/>
        </w:rPr>
      </w:pPr>
      <w:bookmarkStart w:id="21" w:name="_Toc133692214"/>
      <w:bookmarkStart w:id="22" w:name="_Toc133698495"/>
      <w:r w:rsidRPr="00686963">
        <w:rPr>
          <w:rFonts w:eastAsia="Times New Roman"/>
          <w:b/>
          <w:bCs/>
          <w:color w:val="0D0D0D" w:themeColor="text1" w:themeTint="F2"/>
        </w:rPr>
        <w:t>3.</w:t>
      </w:r>
      <w:r w:rsidR="0009174E" w:rsidRPr="00686963">
        <w:rPr>
          <w:rFonts w:eastAsia="Times New Roman"/>
          <w:b/>
          <w:bCs/>
          <w:color w:val="0D0D0D" w:themeColor="text1" w:themeTint="F2"/>
        </w:rPr>
        <w:t>1</w:t>
      </w:r>
      <w:r w:rsidR="00D85C78" w:rsidRPr="00686963">
        <w:rPr>
          <w:rFonts w:eastAsia="Times New Roman"/>
          <w:b/>
          <w:bCs/>
          <w:color w:val="0D0D0D" w:themeColor="text1" w:themeTint="F2"/>
        </w:rPr>
        <w:tab/>
        <w:t>Required</w:t>
      </w:r>
      <w:r w:rsidR="0009174E" w:rsidRPr="00686963">
        <w:rPr>
          <w:rFonts w:eastAsia="Times New Roman"/>
          <w:b/>
          <w:bCs/>
          <w:color w:val="0D0D0D" w:themeColor="text1" w:themeTint="F2"/>
        </w:rPr>
        <w:t xml:space="preserve"> Components</w:t>
      </w:r>
      <w:bookmarkEnd w:id="21"/>
      <w:bookmarkEnd w:id="22"/>
    </w:p>
    <w:p w14:paraId="662C756D" w14:textId="77777777" w:rsidR="00650CFF" w:rsidRPr="0009174E" w:rsidRDefault="00650CFF">
      <w:pPr>
        <w:rPr>
          <w:rFonts w:ascii="Times New Roman" w:eastAsia="Times New Roman" w:hAnsi="Times New Roman" w:cs="Times New Roman"/>
          <w:b/>
          <w:sz w:val="24"/>
          <w:szCs w:val="24"/>
        </w:rPr>
      </w:pPr>
    </w:p>
    <w:p w14:paraId="4CCE99EF" w14:textId="77777777" w:rsidR="0009174E" w:rsidRPr="00686963" w:rsidRDefault="0009174E" w:rsidP="00686963">
      <w:pPr>
        <w:pStyle w:val="ListParagraph"/>
        <w:numPr>
          <w:ilvl w:val="0"/>
          <w:numId w:val="44"/>
        </w:numPr>
        <w:rPr>
          <w:rFonts w:ascii="Times New Roman" w:eastAsia="Times New Roman" w:hAnsi="Times New Roman" w:cs="Times New Roman"/>
          <w:bCs/>
        </w:rPr>
      </w:pPr>
      <w:r w:rsidRPr="00686963">
        <w:rPr>
          <w:rFonts w:ascii="Times New Roman" w:eastAsia="Times New Roman" w:hAnsi="Times New Roman" w:cs="Times New Roman"/>
          <w:bCs/>
        </w:rPr>
        <w:t>Arduino Uno</w:t>
      </w:r>
    </w:p>
    <w:p w14:paraId="09F1E475" w14:textId="77777777" w:rsidR="0009174E" w:rsidRPr="00686963" w:rsidRDefault="0009174E" w:rsidP="0009174E">
      <w:pPr>
        <w:pStyle w:val="ListParagraph"/>
        <w:ind w:left="1440"/>
        <w:rPr>
          <w:rFonts w:ascii="Times New Roman" w:eastAsia="Times New Roman" w:hAnsi="Times New Roman" w:cs="Times New Roman"/>
          <w:bCs/>
        </w:rPr>
      </w:pPr>
    </w:p>
    <w:p w14:paraId="72A89C6C" w14:textId="7A16C49F" w:rsidR="0009174E" w:rsidRPr="00686963" w:rsidRDefault="0009174E" w:rsidP="00686963">
      <w:pPr>
        <w:pStyle w:val="ListParagraph"/>
        <w:numPr>
          <w:ilvl w:val="0"/>
          <w:numId w:val="44"/>
        </w:numPr>
        <w:spacing w:line="240" w:lineRule="auto"/>
        <w:rPr>
          <w:rFonts w:ascii="Times New Roman" w:eastAsia="Times New Roman" w:hAnsi="Times New Roman" w:cs="Times New Roman"/>
          <w:bCs/>
        </w:rPr>
      </w:pPr>
      <w:r w:rsidRPr="00686963">
        <w:rPr>
          <w:rFonts w:ascii="Times New Roman" w:eastAsia="Times New Roman" w:hAnsi="Times New Roman" w:cs="Times New Roman"/>
          <w:bCs/>
        </w:rPr>
        <w:t>Ultrasonic Sensor</w:t>
      </w:r>
    </w:p>
    <w:p w14:paraId="5CD5F308" w14:textId="77777777" w:rsidR="00686963" w:rsidRPr="00686963" w:rsidRDefault="00686963" w:rsidP="00686963">
      <w:pPr>
        <w:pStyle w:val="ListParagraph"/>
        <w:spacing w:line="240" w:lineRule="auto"/>
        <w:rPr>
          <w:rFonts w:ascii="Times New Roman" w:eastAsia="Times New Roman" w:hAnsi="Times New Roman" w:cs="Times New Roman"/>
          <w:bCs/>
        </w:rPr>
      </w:pPr>
    </w:p>
    <w:p w14:paraId="550285DB" w14:textId="77777777" w:rsidR="00686963" w:rsidRPr="00686963" w:rsidRDefault="00686963" w:rsidP="00686963">
      <w:pPr>
        <w:pStyle w:val="ListParagraph"/>
        <w:spacing w:line="240" w:lineRule="auto"/>
        <w:ind w:left="1440"/>
        <w:rPr>
          <w:rFonts w:ascii="Times New Roman" w:eastAsia="Times New Roman" w:hAnsi="Times New Roman" w:cs="Times New Roman"/>
          <w:bCs/>
        </w:rPr>
      </w:pPr>
    </w:p>
    <w:p w14:paraId="327D1FF2" w14:textId="50787DE2" w:rsidR="0009174E" w:rsidRPr="00686963" w:rsidRDefault="0009174E" w:rsidP="00686963">
      <w:pPr>
        <w:pStyle w:val="ListParagraph"/>
        <w:numPr>
          <w:ilvl w:val="0"/>
          <w:numId w:val="44"/>
        </w:numPr>
        <w:spacing w:line="240" w:lineRule="auto"/>
        <w:rPr>
          <w:rFonts w:ascii="Times New Roman" w:eastAsia="Times New Roman" w:hAnsi="Times New Roman" w:cs="Times New Roman"/>
          <w:bCs/>
        </w:rPr>
      </w:pPr>
      <w:r w:rsidRPr="00686963">
        <w:rPr>
          <w:rFonts w:ascii="Times New Roman" w:eastAsia="Times New Roman" w:hAnsi="Times New Roman" w:cs="Times New Roman"/>
          <w:bCs/>
        </w:rPr>
        <w:t>Servo Motor</w:t>
      </w:r>
    </w:p>
    <w:p w14:paraId="3F4E765B" w14:textId="77777777" w:rsidR="0009174E" w:rsidRPr="00686963" w:rsidRDefault="0009174E" w:rsidP="00686963">
      <w:pPr>
        <w:pStyle w:val="ListParagraph"/>
        <w:spacing w:line="240" w:lineRule="auto"/>
        <w:ind w:left="1440"/>
        <w:rPr>
          <w:rFonts w:ascii="Times New Roman" w:eastAsia="Times New Roman" w:hAnsi="Times New Roman" w:cs="Times New Roman"/>
          <w:bCs/>
        </w:rPr>
      </w:pPr>
    </w:p>
    <w:p w14:paraId="053F5F1C" w14:textId="77777777" w:rsidR="0009174E" w:rsidRPr="00686963" w:rsidRDefault="0009174E" w:rsidP="00686963">
      <w:pPr>
        <w:pStyle w:val="ListParagraph"/>
        <w:numPr>
          <w:ilvl w:val="0"/>
          <w:numId w:val="44"/>
        </w:numPr>
        <w:rPr>
          <w:rFonts w:ascii="Times New Roman" w:eastAsia="Times New Roman" w:hAnsi="Times New Roman" w:cs="Times New Roman"/>
          <w:bCs/>
        </w:rPr>
      </w:pPr>
      <w:r w:rsidRPr="00686963">
        <w:rPr>
          <w:rFonts w:ascii="Times New Roman" w:eastAsia="Times New Roman" w:hAnsi="Times New Roman" w:cs="Times New Roman"/>
          <w:bCs/>
        </w:rPr>
        <w:t>USB cable</w:t>
      </w:r>
    </w:p>
    <w:p w14:paraId="08703A9B" w14:textId="77777777" w:rsidR="0009174E" w:rsidRPr="00686963" w:rsidRDefault="0009174E" w:rsidP="0009174E">
      <w:pPr>
        <w:pStyle w:val="ListParagraph"/>
        <w:rPr>
          <w:rFonts w:ascii="Times New Roman" w:eastAsia="Times New Roman" w:hAnsi="Times New Roman" w:cs="Times New Roman"/>
          <w:bCs/>
        </w:rPr>
      </w:pPr>
    </w:p>
    <w:p w14:paraId="0ED7D0C1" w14:textId="77777777" w:rsidR="0009174E" w:rsidRPr="00686963" w:rsidRDefault="0009174E" w:rsidP="0009174E">
      <w:pPr>
        <w:pStyle w:val="ListParagraph"/>
        <w:ind w:left="1440"/>
        <w:rPr>
          <w:rFonts w:ascii="Times New Roman" w:eastAsia="Times New Roman" w:hAnsi="Times New Roman" w:cs="Times New Roman"/>
          <w:bCs/>
        </w:rPr>
      </w:pPr>
    </w:p>
    <w:p w14:paraId="6B3060A1" w14:textId="77777777" w:rsidR="0009174E" w:rsidRPr="00686963" w:rsidRDefault="0009174E" w:rsidP="00686963">
      <w:pPr>
        <w:pStyle w:val="ListParagraph"/>
        <w:numPr>
          <w:ilvl w:val="0"/>
          <w:numId w:val="44"/>
        </w:numPr>
        <w:rPr>
          <w:rFonts w:ascii="Times New Roman" w:eastAsia="Times New Roman" w:hAnsi="Times New Roman" w:cs="Times New Roman"/>
          <w:bCs/>
        </w:rPr>
      </w:pPr>
      <w:r w:rsidRPr="00686963">
        <w:rPr>
          <w:rFonts w:ascii="Times New Roman" w:eastAsia="Times New Roman" w:hAnsi="Times New Roman" w:cs="Times New Roman"/>
          <w:bCs/>
        </w:rPr>
        <w:t>USB adapter</w:t>
      </w:r>
    </w:p>
    <w:p w14:paraId="3E53F97D" w14:textId="77777777" w:rsidR="0009174E" w:rsidRPr="00686963" w:rsidRDefault="0009174E" w:rsidP="0009174E">
      <w:pPr>
        <w:pStyle w:val="ListParagraph"/>
        <w:ind w:left="1440"/>
        <w:rPr>
          <w:rFonts w:ascii="Times New Roman" w:eastAsia="Times New Roman" w:hAnsi="Times New Roman" w:cs="Times New Roman"/>
          <w:bCs/>
        </w:rPr>
      </w:pPr>
    </w:p>
    <w:p w14:paraId="39F7E7D1" w14:textId="3982151A" w:rsidR="0009174E" w:rsidRPr="00686963" w:rsidRDefault="0009174E" w:rsidP="00686963">
      <w:pPr>
        <w:pStyle w:val="ListParagraph"/>
        <w:numPr>
          <w:ilvl w:val="0"/>
          <w:numId w:val="44"/>
        </w:numPr>
        <w:rPr>
          <w:rFonts w:ascii="Times New Roman" w:eastAsia="Times New Roman" w:hAnsi="Times New Roman" w:cs="Times New Roman"/>
          <w:bCs/>
        </w:rPr>
      </w:pPr>
      <w:r w:rsidRPr="00686963">
        <w:rPr>
          <w:rFonts w:ascii="Times New Roman" w:eastAsia="Times New Roman" w:hAnsi="Times New Roman" w:cs="Times New Roman"/>
          <w:bCs/>
        </w:rPr>
        <w:t>Jumper Wires</w:t>
      </w:r>
    </w:p>
    <w:p w14:paraId="04F740AD" w14:textId="77777777" w:rsidR="0009174E" w:rsidRPr="00686963" w:rsidRDefault="0009174E" w:rsidP="0009174E">
      <w:pPr>
        <w:pStyle w:val="ListParagraph"/>
        <w:rPr>
          <w:rFonts w:ascii="Times New Roman" w:eastAsia="Times New Roman" w:hAnsi="Times New Roman" w:cs="Times New Roman"/>
          <w:bCs/>
        </w:rPr>
      </w:pPr>
    </w:p>
    <w:p w14:paraId="5C1AA34A" w14:textId="77777777" w:rsidR="0009174E" w:rsidRPr="00686963" w:rsidRDefault="0009174E" w:rsidP="0009174E">
      <w:pPr>
        <w:pStyle w:val="ListParagraph"/>
        <w:ind w:left="1440"/>
        <w:rPr>
          <w:rFonts w:ascii="Times New Roman" w:eastAsia="Times New Roman" w:hAnsi="Times New Roman" w:cs="Times New Roman"/>
          <w:bCs/>
        </w:rPr>
      </w:pPr>
    </w:p>
    <w:p w14:paraId="37B79A1F" w14:textId="4E7063A8" w:rsidR="0096118B" w:rsidRPr="00686963" w:rsidRDefault="0009174E" w:rsidP="00686963">
      <w:pPr>
        <w:pStyle w:val="ListParagraph"/>
        <w:numPr>
          <w:ilvl w:val="0"/>
          <w:numId w:val="44"/>
        </w:numPr>
        <w:rPr>
          <w:rFonts w:ascii="Times New Roman" w:eastAsia="Times New Roman" w:hAnsi="Times New Roman" w:cs="Times New Roman"/>
          <w:bCs/>
        </w:rPr>
      </w:pPr>
      <w:r w:rsidRPr="00686963">
        <w:rPr>
          <w:rFonts w:ascii="Times New Roman" w:eastAsia="Times New Roman" w:hAnsi="Times New Roman" w:cs="Times New Roman"/>
          <w:bCs/>
        </w:rPr>
        <w:t>Dustbin</w:t>
      </w:r>
    </w:p>
    <w:p w14:paraId="016D061A" w14:textId="77777777" w:rsidR="00650CFF" w:rsidRPr="0009174E" w:rsidRDefault="00650CFF" w:rsidP="000E49D9">
      <w:pPr>
        <w:spacing w:before="240"/>
        <w:rPr>
          <w:rFonts w:ascii="Times New Roman" w:eastAsia="Times New Roman" w:hAnsi="Times New Roman" w:cs="Times New Roman"/>
          <w:bCs/>
        </w:rPr>
      </w:pPr>
    </w:p>
    <w:p w14:paraId="7C8740A3" w14:textId="77777777" w:rsidR="00650CFF" w:rsidRPr="000E49D9" w:rsidRDefault="00650CFF" w:rsidP="000E49D9">
      <w:pPr>
        <w:spacing w:before="240"/>
        <w:rPr>
          <w:rFonts w:ascii="Times New Roman" w:eastAsia="Times New Roman" w:hAnsi="Times New Roman" w:cs="Times New Roman"/>
          <w:b/>
          <w:sz w:val="24"/>
          <w:szCs w:val="24"/>
        </w:rPr>
      </w:pPr>
    </w:p>
    <w:p w14:paraId="5E5DEFC2" w14:textId="5F308B9A" w:rsidR="0009174E" w:rsidRPr="00686963" w:rsidRDefault="0009174E" w:rsidP="00686963">
      <w:pPr>
        <w:pStyle w:val="Heading2"/>
        <w:rPr>
          <w:rFonts w:eastAsia="Times New Roman"/>
          <w:b/>
          <w:bCs/>
          <w:color w:val="0D0D0D" w:themeColor="text1" w:themeTint="F2"/>
          <w:sz w:val="28"/>
          <w:szCs w:val="24"/>
        </w:rPr>
      </w:pPr>
      <w:bookmarkStart w:id="23" w:name="_Toc133692215"/>
      <w:bookmarkStart w:id="24" w:name="_Toc133698496"/>
      <w:r w:rsidRPr="00686963">
        <w:rPr>
          <w:rFonts w:eastAsia="Times New Roman"/>
          <w:b/>
          <w:bCs/>
          <w:color w:val="0D0D0D" w:themeColor="text1" w:themeTint="F2"/>
          <w:sz w:val="28"/>
          <w:szCs w:val="24"/>
        </w:rPr>
        <w:t>3.2   Algorithm</w:t>
      </w:r>
      <w:bookmarkEnd w:id="23"/>
      <w:bookmarkEnd w:id="24"/>
    </w:p>
    <w:p w14:paraId="54C3BB0B" w14:textId="77777777" w:rsidR="0009174E" w:rsidRPr="00931264" w:rsidRDefault="0009174E" w:rsidP="0009174E">
      <w:pPr>
        <w:rPr>
          <w:rFonts w:ascii="Times New Roman" w:eastAsia="Times New Roman" w:hAnsi="Times New Roman" w:cs="Times New Roman"/>
          <w:sz w:val="24"/>
          <w:szCs w:val="28"/>
        </w:rPr>
      </w:pPr>
    </w:p>
    <w:p w14:paraId="73EB7F77" w14:textId="77777777" w:rsidR="0009174E" w:rsidRPr="004B7068" w:rsidRDefault="0009174E" w:rsidP="0009174E">
      <w:pPr>
        <w:tabs>
          <w:tab w:val="left" w:pos="2448"/>
        </w:tabs>
        <w:spacing w:line="360" w:lineRule="auto"/>
        <w:jc w:val="both"/>
        <w:rPr>
          <w:rFonts w:ascii="Times New Roman" w:eastAsia="Times New Roman" w:hAnsi="Times New Roman" w:cs="Times New Roman"/>
          <w:sz w:val="24"/>
          <w:szCs w:val="24"/>
        </w:rPr>
      </w:pPr>
      <w:r w:rsidRPr="004B7068">
        <w:rPr>
          <w:rFonts w:ascii="Times New Roman" w:eastAsia="Times New Roman" w:hAnsi="Times New Roman" w:cs="Times New Roman"/>
          <w:sz w:val="24"/>
          <w:szCs w:val="24"/>
        </w:rPr>
        <w:t xml:space="preserve">Step 1: Start </w:t>
      </w:r>
    </w:p>
    <w:p w14:paraId="2C85FCB5" w14:textId="77777777" w:rsidR="0009174E" w:rsidRPr="004B7068" w:rsidRDefault="0009174E" w:rsidP="0009174E">
      <w:pPr>
        <w:tabs>
          <w:tab w:val="left" w:pos="2448"/>
        </w:tabs>
        <w:spacing w:line="360" w:lineRule="auto"/>
        <w:jc w:val="both"/>
        <w:rPr>
          <w:rFonts w:ascii="Times New Roman" w:eastAsia="Times New Roman" w:hAnsi="Times New Roman" w:cs="Times New Roman"/>
          <w:sz w:val="24"/>
          <w:szCs w:val="24"/>
        </w:rPr>
      </w:pPr>
      <w:r w:rsidRPr="004B7068">
        <w:rPr>
          <w:rFonts w:ascii="Times New Roman" w:eastAsia="Times New Roman" w:hAnsi="Times New Roman" w:cs="Times New Roman"/>
          <w:sz w:val="24"/>
          <w:szCs w:val="24"/>
        </w:rPr>
        <w:t>Step 2: if Ultrasonic sensor HC-SR04 detect the object in front the led opens automatically with the help of Servo Motor</w:t>
      </w:r>
    </w:p>
    <w:p w14:paraId="2B3C64A0" w14:textId="77777777" w:rsidR="0009174E" w:rsidRPr="004B7068" w:rsidRDefault="0009174E" w:rsidP="0009174E">
      <w:pPr>
        <w:tabs>
          <w:tab w:val="left" w:pos="2448"/>
        </w:tabs>
        <w:spacing w:line="360" w:lineRule="auto"/>
        <w:jc w:val="both"/>
        <w:rPr>
          <w:rFonts w:ascii="Times New Roman" w:eastAsia="Times New Roman" w:hAnsi="Times New Roman" w:cs="Times New Roman"/>
          <w:sz w:val="24"/>
          <w:szCs w:val="24"/>
        </w:rPr>
      </w:pPr>
      <w:r w:rsidRPr="004B7068">
        <w:rPr>
          <w:rFonts w:ascii="Times New Roman" w:eastAsia="Times New Roman" w:hAnsi="Times New Roman" w:cs="Times New Roman"/>
          <w:sz w:val="24"/>
          <w:szCs w:val="24"/>
        </w:rPr>
        <w:t>Step 3: if Ultrasonic sensor HC-SR04 does</w:t>
      </w:r>
      <w:r>
        <w:rPr>
          <w:rFonts w:ascii="Times New Roman" w:eastAsia="Times New Roman" w:hAnsi="Times New Roman" w:cs="Times New Roman"/>
          <w:sz w:val="24"/>
          <w:szCs w:val="24"/>
        </w:rPr>
        <w:t>n</w:t>
      </w:r>
      <w:r w:rsidRPr="004B7068">
        <w:rPr>
          <w:rFonts w:ascii="Times New Roman" w:eastAsia="Times New Roman" w:hAnsi="Times New Roman" w:cs="Times New Roman"/>
          <w:sz w:val="24"/>
          <w:szCs w:val="24"/>
        </w:rPr>
        <w:t>’t detect any object or motion the led closes automatically after 5 seconds or else go</w:t>
      </w:r>
      <w:r>
        <w:rPr>
          <w:rFonts w:ascii="Times New Roman" w:eastAsia="Times New Roman" w:hAnsi="Times New Roman" w:cs="Times New Roman"/>
          <w:sz w:val="24"/>
          <w:szCs w:val="24"/>
        </w:rPr>
        <w:t xml:space="preserve"> </w:t>
      </w:r>
      <w:r w:rsidRPr="004B7068">
        <w:rPr>
          <w:rFonts w:ascii="Times New Roman" w:eastAsia="Times New Roman" w:hAnsi="Times New Roman" w:cs="Times New Roman"/>
          <w:sz w:val="24"/>
          <w:szCs w:val="24"/>
        </w:rPr>
        <w:t>to step 4</w:t>
      </w:r>
    </w:p>
    <w:p w14:paraId="46ED22CB" w14:textId="77777777" w:rsidR="0009174E" w:rsidRPr="004B7068" w:rsidRDefault="0009174E" w:rsidP="0009174E">
      <w:pPr>
        <w:tabs>
          <w:tab w:val="left" w:pos="2448"/>
        </w:tabs>
        <w:spacing w:line="360" w:lineRule="auto"/>
        <w:jc w:val="both"/>
        <w:rPr>
          <w:rFonts w:ascii="Times New Roman" w:eastAsia="Times New Roman" w:hAnsi="Times New Roman" w:cs="Times New Roman"/>
          <w:sz w:val="24"/>
          <w:szCs w:val="24"/>
        </w:rPr>
      </w:pPr>
      <w:r w:rsidRPr="004B7068">
        <w:rPr>
          <w:rFonts w:ascii="Times New Roman" w:eastAsia="Times New Roman" w:hAnsi="Times New Roman" w:cs="Times New Roman"/>
          <w:sz w:val="24"/>
          <w:szCs w:val="24"/>
        </w:rPr>
        <w:t xml:space="preserve">Step 4: Stop </w:t>
      </w:r>
    </w:p>
    <w:p w14:paraId="125CA954" w14:textId="77777777" w:rsidR="0009174E" w:rsidRDefault="0009174E" w:rsidP="0009174E">
      <w:pPr>
        <w:rPr>
          <w:rFonts w:ascii="Times New Roman" w:eastAsia="Times New Roman" w:hAnsi="Times New Roman" w:cs="Times New Roman"/>
          <w:sz w:val="24"/>
          <w:szCs w:val="28"/>
        </w:rPr>
      </w:pPr>
    </w:p>
    <w:p w14:paraId="7DB16948" w14:textId="77777777" w:rsidR="00B9267F" w:rsidRDefault="00B9267F" w:rsidP="0009174E">
      <w:pPr>
        <w:rPr>
          <w:rFonts w:ascii="Times New Roman" w:eastAsia="Times New Roman" w:hAnsi="Times New Roman" w:cs="Times New Roman"/>
          <w:sz w:val="24"/>
          <w:szCs w:val="28"/>
        </w:rPr>
      </w:pPr>
    </w:p>
    <w:p w14:paraId="238EAA87" w14:textId="77777777" w:rsidR="00686963" w:rsidRPr="00931264" w:rsidRDefault="00686963" w:rsidP="0009174E">
      <w:pPr>
        <w:rPr>
          <w:rFonts w:ascii="Times New Roman" w:eastAsia="Times New Roman" w:hAnsi="Times New Roman" w:cs="Times New Roman"/>
          <w:sz w:val="24"/>
          <w:szCs w:val="28"/>
        </w:rPr>
      </w:pPr>
    </w:p>
    <w:p w14:paraId="342FD4B6" w14:textId="3088BBFF" w:rsidR="0009174E" w:rsidRPr="00686963" w:rsidRDefault="0009174E" w:rsidP="00686963">
      <w:pPr>
        <w:pStyle w:val="Heading2"/>
        <w:rPr>
          <w:rFonts w:eastAsia="Times New Roman"/>
          <w:b/>
          <w:bCs/>
          <w:color w:val="0D0D0D" w:themeColor="text1" w:themeTint="F2"/>
          <w:sz w:val="28"/>
          <w:szCs w:val="24"/>
        </w:rPr>
      </w:pPr>
      <w:r w:rsidRPr="00686963">
        <w:rPr>
          <w:rFonts w:eastAsia="Times New Roman"/>
          <w:b/>
          <w:bCs/>
          <w:color w:val="0D0D0D" w:themeColor="text1" w:themeTint="F2"/>
          <w:sz w:val="28"/>
          <w:szCs w:val="24"/>
        </w:rPr>
        <w:t xml:space="preserve">   </w:t>
      </w:r>
      <w:bookmarkStart w:id="25" w:name="_Toc133692216"/>
      <w:bookmarkStart w:id="26" w:name="_Toc133698497"/>
      <w:r w:rsidRPr="00686963">
        <w:rPr>
          <w:rFonts w:eastAsia="Times New Roman"/>
          <w:b/>
          <w:bCs/>
          <w:color w:val="0D0D0D" w:themeColor="text1" w:themeTint="F2"/>
          <w:sz w:val="28"/>
          <w:szCs w:val="24"/>
        </w:rPr>
        <w:t>3.3   Block Diagram</w:t>
      </w:r>
      <w:bookmarkEnd w:id="25"/>
      <w:bookmarkEnd w:id="26"/>
    </w:p>
    <w:p w14:paraId="2A0011FA" w14:textId="1427F516" w:rsidR="0009174E" w:rsidRDefault="0009174E" w:rsidP="0009174E">
      <w:pPr>
        <w:rPr>
          <w:rFonts w:ascii="Times New Roman" w:eastAsia="Times New Roman" w:hAnsi="Times New Roman" w:cs="Times New Roman"/>
          <w:b/>
          <w:sz w:val="28"/>
          <w:szCs w:val="28"/>
        </w:rPr>
      </w:pPr>
    </w:p>
    <w:p w14:paraId="5FBE5EB6" w14:textId="161CE160" w:rsidR="0009174E" w:rsidRDefault="0009174E" w:rsidP="0009174E"/>
    <w:p w14:paraId="2544637B" w14:textId="2D7C2C0B" w:rsidR="0009174E" w:rsidRDefault="0009174E" w:rsidP="0009174E">
      <w:pPr>
        <w:rPr>
          <w:rFonts w:ascii="Times New Roman" w:eastAsia="Times New Roman" w:hAnsi="Times New Roman" w:cs="Times New Roman"/>
          <w:b/>
          <w:sz w:val="28"/>
          <w:szCs w:val="28"/>
        </w:rPr>
      </w:pPr>
    </w:p>
    <w:p w14:paraId="4BA926B9" w14:textId="5E99C0AA" w:rsidR="0009174E" w:rsidRDefault="00DA76BD" w:rsidP="0009174E">
      <w:pPr>
        <w:rPr>
          <w:rFonts w:ascii="Times New Roman" w:eastAsia="Times New Roman" w:hAnsi="Times New Roman" w:cs="Times New Roman"/>
          <w:b/>
          <w:sz w:val="28"/>
          <w:szCs w:val="28"/>
        </w:rPr>
      </w:pPr>
      <w:r>
        <w:rPr>
          <w:noProof/>
          <w:lang w:bidi="ar-SA"/>
        </w:rPr>
        <mc:AlternateContent>
          <mc:Choice Requires="wps">
            <w:drawing>
              <wp:anchor distT="0" distB="0" distL="114300" distR="114300" simplePos="0" relativeHeight="251689984" behindDoc="0" locked="0" layoutInCell="1" allowOverlap="1" wp14:anchorId="66213235" wp14:editId="6124884A">
                <wp:simplePos x="0" y="0"/>
                <wp:positionH relativeFrom="column">
                  <wp:posOffset>4543425</wp:posOffset>
                </wp:positionH>
                <wp:positionV relativeFrom="paragraph">
                  <wp:posOffset>181033</wp:posOffset>
                </wp:positionV>
                <wp:extent cx="914400" cy="588414"/>
                <wp:effectExtent l="0" t="0" r="19050" b="21590"/>
                <wp:wrapNone/>
                <wp:docPr id="11" name="Rectangle 11"/>
                <wp:cNvGraphicFramePr/>
                <a:graphic xmlns:a="http://schemas.openxmlformats.org/drawingml/2006/main">
                  <a:graphicData uri="http://schemas.microsoft.com/office/word/2010/wordprocessingShape">
                    <wps:wsp>
                      <wps:cNvSpPr/>
                      <wps:spPr>
                        <a:xfrm>
                          <a:off x="0" y="0"/>
                          <a:ext cx="914400" cy="588414"/>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3F283C15" w14:textId="558BF96B" w:rsidR="0009174E" w:rsidRDefault="00C00EF2" w:rsidP="0009174E">
                            <w:pPr>
                              <w:jc w:val="center"/>
                            </w:pPr>
                            <w:r>
                              <w:t>object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6213235" id="Rectangle 11" o:spid="_x0000_s1026" style="position:absolute;margin-left:357.75pt;margin-top:14.25pt;width:1in;height:46.35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" fillcolor="window" strokecolor="windowText" strokeweight="1pt">
                <v:textbox>
                  <w:txbxContent>
                    <w:p w14:paraId="3F283C15" w14:textId="558BF96B" w:rsidR="0009174E" w:rsidRDefault="00C00EF2" w:rsidP="0009174E">
                      <w:pPr>
                        <w:jc w:val="center"/>
                      </w:pPr>
                      <w:r>
                        <w:t>object</w:t>
                      </w:r>
                    </w:p>
                  </w:txbxContent>
                </v:textbox>
              </v:rect>
            </w:pict>
          </mc:Fallback>
        </mc:AlternateContent>
      </w:r>
      <w:r w:rsidR="00C00EF2">
        <w:rPr>
          <w:noProof/>
          <w:lang w:bidi="ar-SA"/>
        </w:rPr>
        <mc:AlternateContent>
          <mc:Choice Requires="wps">
            <w:drawing>
              <wp:anchor distT="0" distB="0" distL="114300" distR="114300" simplePos="0" relativeHeight="251664384" behindDoc="0" locked="0" layoutInCell="1" allowOverlap="1" wp14:anchorId="2FD99DF6" wp14:editId="09F01EC3">
                <wp:simplePos x="0" y="0"/>
                <wp:positionH relativeFrom="column">
                  <wp:posOffset>2299393</wp:posOffset>
                </wp:positionH>
                <wp:positionV relativeFrom="paragraph">
                  <wp:posOffset>222250</wp:posOffset>
                </wp:positionV>
                <wp:extent cx="914400" cy="611967"/>
                <wp:effectExtent l="0" t="0" r="19050" b="17145"/>
                <wp:wrapNone/>
                <wp:docPr id="10" name="Rectangle 10"/>
                <wp:cNvGraphicFramePr/>
                <a:graphic xmlns:a="http://schemas.openxmlformats.org/drawingml/2006/main">
                  <a:graphicData uri="http://schemas.microsoft.com/office/word/2010/wordprocessingShape">
                    <wps:wsp>
                      <wps:cNvSpPr/>
                      <wps:spPr>
                        <a:xfrm>
                          <a:off x="0" y="0"/>
                          <a:ext cx="914400" cy="611967"/>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83456EE" w14:textId="48117066" w:rsidR="0009174E" w:rsidRDefault="00C00EF2" w:rsidP="0009174E">
                            <w:pPr>
                              <w:jc w:val="center"/>
                            </w:pPr>
                            <w:r>
                              <w:t>Ultra Sonic Sensor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FD99DF6" id="Rectangle 10" o:spid="_x0000_s1027" style="position:absolute;margin-left:181.05pt;margin-top:17.5pt;width:1in;height:48.2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" fillcolor="white [3201]" strokecolor="black [3213]" strokeweight="1pt">
                <v:textbox>
                  <w:txbxContent>
                    <w:p w14:paraId="183456EE" w14:textId="48117066" w:rsidR="0009174E" w:rsidRDefault="00C00EF2" w:rsidP="0009174E">
                      <w:pPr>
                        <w:jc w:val="center"/>
                      </w:pPr>
                      <w:r>
                        <w:t>Ultra Sonic Sensor</w:t>
                      </w:r>
                    </w:p>
                  </w:txbxContent>
                </v:textbox>
              </v:rect>
            </w:pict>
          </mc:Fallback>
        </mc:AlternateContent>
      </w:r>
      <w:r w:rsidR="00C00EF2">
        <w:rPr>
          <w:rFonts w:ascii="Times New Roman" w:eastAsia="Times New Roman" w:hAnsi="Times New Roman" w:cs="Times New Roman"/>
          <w:b/>
          <w:noProof/>
          <w:sz w:val="28"/>
          <w:szCs w:val="28"/>
          <w:lang w:bidi="ar-SA"/>
        </w:rPr>
        <mc:AlternateContent>
          <mc:Choice Requires="wps">
            <w:drawing>
              <wp:anchor distT="0" distB="0" distL="114300" distR="114300" simplePos="0" relativeHeight="251623424" behindDoc="0" locked="0" layoutInCell="1" allowOverlap="1" wp14:anchorId="208DA89E" wp14:editId="1D5FB721">
                <wp:simplePos x="0" y="0"/>
                <wp:positionH relativeFrom="column">
                  <wp:posOffset>387926</wp:posOffset>
                </wp:positionH>
                <wp:positionV relativeFrom="paragraph">
                  <wp:posOffset>167409</wp:posOffset>
                </wp:positionV>
                <wp:extent cx="928255" cy="667962"/>
                <wp:effectExtent l="0" t="0" r="24765" b="18415"/>
                <wp:wrapNone/>
                <wp:docPr id="4" name="Rectangle 4"/>
                <wp:cNvGraphicFramePr/>
                <a:graphic xmlns:a="http://schemas.openxmlformats.org/drawingml/2006/main">
                  <a:graphicData uri="http://schemas.microsoft.com/office/word/2010/wordprocessingShape">
                    <wps:wsp>
                      <wps:cNvSpPr/>
                      <wps:spPr>
                        <a:xfrm>
                          <a:off x="0" y="0"/>
                          <a:ext cx="928255" cy="667962"/>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B11763B" w14:textId="1AABC7B8" w:rsidR="0009174E" w:rsidRDefault="00C00EF2" w:rsidP="0009174E">
                            <w:pPr>
                              <w:jc w:val="center"/>
                            </w:pPr>
                            <w:r>
                              <w:t>Servo Motor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8DA89E" id="Rectangle 4" o:spid="_x0000_s1028" style="position:absolute;margin-left:30.55pt;margin-top:13.2pt;width:73.1pt;height:52.6pt;z-index:25162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" fillcolor="white [3201]" strokecolor="black [3213]" strokeweight="1pt">
                <v:textbox>
                  <w:txbxContent>
                    <w:p w14:paraId="7B11763B" w14:textId="1AABC7B8" w:rsidR="0009174E" w:rsidRDefault="00C00EF2" w:rsidP="0009174E">
                      <w:pPr>
                        <w:jc w:val="center"/>
                      </w:pPr>
                      <w:r>
                        <w:t>Servo Motor</w:t>
                      </w:r>
                    </w:p>
                  </w:txbxContent>
                </v:textbox>
              </v:rect>
            </w:pict>
          </mc:Fallback>
        </mc:AlternateContent>
      </w:r>
    </w:p>
    <w:p w14:paraId="333F5429" w14:textId="63837966" w:rsidR="0009174E" w:rsidRDefault="00DA76BD" w:rsidP="0009174E">
      <w:pPr>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lang w:bidi="ar-SA"/>
        </w:rPr>
        <mc:AlternateContent>
          <mc:Choice Requires="wps">
            <w:drawing>
              <wp:anchor distT="0" distB="0" distL="114300" distR="114300" simplePos="0" relativeHeight="251746304" behindDoc="0" locked="0" layoutInCell="1" allowOverlap="1" wp14:anchorId="5D4663D0" wp14:editId="63CF03F4">
                <wp:simplePos x="0" y="0"/>
                <wp:positionH relativeFrom="column">
                  <wp:posOffset>3224645</wp:posOffset>
                </wp:positionH>
                <wp:positionV relativeFrom="paragraph">
                  <wp:posOffset>277785</wp:posOffset>
                </wp:positionV>
                <wp:extent cx="1340428" cy="45719"/>
                <wp:effectExtent l="38100" t="38100" r="12700" b="88265"/>
                <wp:wrapNone/>
                <wp:docPr id="17" name="Straight Arrow Connector 17"/>
                <wp:cNvGraphicFramePr/>
                <a:graphic xmlns:a="http://schemas.openxmlformats.org/drawingml/2006/main">
                  <a:graphicData uri="http://schemas.microsoft.com/office/word/2010/wordprocessingShape">
                    <wps:wsp>
                      <wps:cNvCnPr/>
                      <wps:spPr>
                        <a:xfrm flipH="1">
                          <a:off x="0" y="0"/>
                          <a:ext cx="1340428"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A1C7723" id="_x0000_t32" coordsize="21600,21600" o:spt="32" o:oned="t" path="m,l21600,21600e" filled="f">
                <v:path arrowok="t" fillok="f" o:connecttype="none"/>
                <o:lock v:ext="edit" shapetype="t"/>
              </v:shapetype>
              <v:shape id="Straight Arrow Connector 17" o:spid="_x0000_s1026" type="#_x0000_t32" style="position:absolute;margin-left:253.9pt;margin-top:21.85pt;width:105.55pt;height:3.6pt;flip:x;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" strokecolor="#4472c4 [3204]" strokeweight=".5pt">
                <v:stroke endarrow="block" joinstyle="miter"/>
              </v:shape>
            </w:pict>
          </mc:Fallback>
        </mc:AlternateContent>
      </w:r>
      <w:r>
        <w:rPr>
          <w:rFonts w:ascii="Times New Roman" w:eastAsia="Times New Roman" w:hAnsi="Times New Roman" w:cs="Times New Roman"/>
          <w:b/>
          <w:noProof/>
          <w:sz w:val="28"/>
          <w:szCs w:val="28"/>
          <w:lang w:bidi="ar-SA"/>
        </w:rPr>
        <mc:AlternateContent>
          <mc:Choice Requires="wps">
            <w:drawing>
              <wp:anchor distT="0" distB="0" distL="114300" distR="114300" simplePos="0" relativeHeight="251734016" behindDoc="0" locked="0" layoutInCell="1" allowOverlap="1" wp14:anchorId="6BA007D1" wp14:editId="5A6AE3B4">
                <wp:simplePos x="0" y="0"/>
                <wp:positionH relativeFrom="column">
                  <wp:posOffset>3230822</wp:posOffset>
                </wp:positionH>
                <wp:positionV relativeFrom="paragraph">
                  <wp:posOffset>111760</wp:posOffset>
                </wp:positionV>
                <wp:extent cx="1316182" cy="13855"/>
                <wp:effectExtent l="0" t="76200" r="17780" b="81915"/>
                <wp:wrapNone/>
                <wp:docPr id="16" name="Straight Arrow Connector 16"/>
                <wp:cNvGraphicFramePr/>
                <a:graphic xmlns:a="http://schemas.openxmlformats.org/drawingml/2006/main">
                  <a:graphicData uri="http://schemas.microsoft.com/office/word/2010/wordprocessingShape">
                    <wps:wsp>
                      <wps:cNvCnPr/>
                      <wps:spPr>
                        <a:xfrm flipV="1">
                          <a:off x="0" y="0"/>
                          <a:ext cx="1316182" cy="138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990F94" id="Straight Arrow Connector 16" o:spid="_x0000_s1026" type="#_x0000_t32" style="position:absolute;margin-left:254.4pt;margin-top:8.8pt;width:103.65pt;height:1.1pt;flip:y;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" strokecolor="#4472c4 [3204]" strokeweight=".5pt">
                <v:stroke endarrow="block" joinstyle="miter"/>
              </v:shape>
            </w:pict>
          </mc:Fallback>
        </mc:AlternateContent>
      </w:r>
      <w:r>
        <w:rPr>
          <w:rFonts w:ascii="Times New Roman" w:eastAsia="Times New Roman" w:hAnsi="Times New Roman" w:cs="Times New Roman"/>
          <w:b/>
          <w:noProof/>
          <w:sz w:val="28"/>
          <w:szCs w:val="28"/>
          <w:lang w:bidi="ar-SA"/>
        </w:rPr>
        <mc:AlternateContent>
          <mc:Choice Requires="wps">
            <w:drawing>
              <wp:anchor distT="0" distB="0" distL="114300" distR="114300" simplePos="0" relativeHeight="251754496" behindDoc="0" locked="0" layoutInCell="1" allowOverlap="1" wp14:anchorId="456EA588" wp14:editId="436785C5">
                <wp:simplePos x="0" y="0"/>
                <wp:positionH relativeFrom="column">
                  <wp:posOffset>1330036</wp:posOffset>
                </wp:positionH>
                <wp:positionV relativeFrom="paragraph">
                  <wp:posOffset>212610</wp:posOffset>
                </wp:positionV>
                <wp:extent cx="1191491" cy="1212272"/>
                <wp:effectExtent l="38100" t="38100" r="27940" b="26035"/>
                <wp:wrapNone/>
                <wp:docPr id="18" name="Straight Arrow Connector 18"/>
                <wp:cNvGraphicFramePr/>
                <a:graphic xmlns:a="http://schemas.openxmlformats.org/drawingml/2006/main">
                  <a:graphicData uri="http://schemas.microsoft.com/office/word/2010/wordprocessingShape">
                    <wps:wsp>
                      <wps:cNvCnPr/>
                      <wps:spPr>
                        <a:xfrm flipH="1" flipV="1">
                          <a:off x="0" y="0"/>
                          <a:ext cx="1191491" cy="121227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5AE0CBD" id="Straight Arrow Connector 18" o:spid="_x0000_s1026" type="#_x0000_t32" style="position:absolute;margin-left:104.75pt;margin-top:16.75pt;width:93.8pt;height:95.45pt;flip:x y;z-index:251754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" strokecolor="#4472c4 [3204]" strokeweight=".5pt">
                <v:stroke endarrow="block" joinstyle="miter"/>
              </v:shape>
            </w:pict>
          </mc:Fallback>
        </mc:AlternateContent>
      </w:r>
    </w:p>
    <w:p w14:paraId="1F8C7147" w14:textId="41A66E3D" w:rsidR="0009174E" w:rsidRDefault="00C00EF2" w:rsidP="0009174E">
      <w:pPr>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mc:AlternateContent>
          <mc:Choice Requires="wps">
            <w:drawing>
              <wp:anchor distT="0" distB="0" distL="114300" distR="114300" simplePos="0" relativeHeight="251677696" behindDoc="0" locked="0" layoutInCell="1" allowOverlap="1" wp14:anchorId="28DFF49A" wp14:editId="0E7BA8CB">
                <wp:simplePos x="0" y="0"/>
                <wp:positionH relativeFrom="column">
                  <wp:posOffset>2770620</wp:posOffset>
                </wp:positionH>
                <wp:positionV relativeFrom="paragraph">
                  <wp:posOffset>189865</wp:posOffset>
                </wp:positionV>
                <wp:extent cx="0" cy="897948"/>
                <wp:effectExtent l="76200" t="0" r="57150" b="54610"/>
                <wp:wrapNone/>
                <wp:docPr id="15" name="Straight Arrow Connector 15"/>
                <wp:cNvGraphicFramePr/>
                <a:graphic xmlns:a="http://schemas.openxmlformats.org/drawingml/2006/main">
                  <a:graphicData uri="http://schemas.microsoft.com/office/word/2010/wordprocessingShape">
                    <wps:wsp>
                      <wps:cNvCnPr/>
                      <wps:spPr>
                        <a:xfrm>
                          <a:off x="0" y="0"/>
                          <a:ext cx="0" cy="89794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54E6B5" id="Straight Arrow Connector 15" o:spid="_x0000_s1026" type="#_x0000_t32" style="position:absolute;margin-left:218.15pt;margin-top:14.95pt;width:0;height:70.7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" strokecolor="#4472c4 [3204]" strokeweight=".5pt">
                <v:stroke endarrow="block" joinstyle="miter"/>
              </v:shape>
            </w:pict>
          </mc:Fallback>
        </mc:AlternateContent>
      </w:r>
      <w:r>
        <w:rPr>
          <w:rFonts w:ascii="Times New Roman" w:eastAsia="Times New Roman" w:hAnsi="Times New Roman" w:cs="Times New Roman"/>
          <w:b/>
          <w:noProof/>
          <w:sz w:val="28"/>
          <w:szCs w:val="28"/>
        </w:rPr>
        <mc:AlternateContent>
          <mc:Choice Requires="wps">
            <w:drawing>
              <wp:anchor distT="0" distB="0" distL="114300" distR="114300" simplePos="0" relativeHeight="251673600" behindDoc="0" locked="0" layoutInCell="1" allowOverlap="1" wp14:anchorId="3CD2414E" wp14:editId="27CA533E">
                <wp:simplePos x="0" y="0"/>
                <wp:positionH relativeFrom="column">
                  <wp:posOffset>706582</wp:posOffset>
                </wp:positionH>
                <wp:positionV relativeFrom="paragraph">
                  <wp:posOffset>201757</wp:posOffset>
                </wp:positionV>
                <wp:extent cx="13854" cy="886691"/>
                <wp:effectExtent l="57150" t="0" r="62865" b="66040"/>
                <wp:wrapNone/>
                <wp:docPr id="14" name="Straight Arrow Connector 14"/>
                <wp:cNvGraphicFramePr/>
                <a:graphic xmlns:a="http://schemas.openxmlformats.org/drawingml/2006/main">
                  <a:graphicData uri="http://schemas.microsoft.com/office/word/2010/wordprocessingShape">
                    <wps:wsp>
                      <wps:cNvCnPr/>
                      <wps:spPr>
                        <a:xfrm>
                          <a:off x="0" y="0"/>
                          <a:ext cx="13854" cy="88669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036CC4F" id="Straight Arrow Connector 14" o:spid="_x0000_s1026" type="#_x0000_t32" style="position:absolute;margin-left:55.65pt;margin-top:15.9pt;width:1.1pt;height:69.8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" strokecolor="#4472c4 [3204]" strokeweight=".5pt">
                <v:stroke endarrow="block" joinstyle="miter"/>
              </v:shape>
            </w:pict>
          </mc:Fallback>
        </mc:AlternateContent>
      </w:r>
    </w:p>
    <w:p w14:paraId="69E27619" w14:textId="300AFAB3" w:rsidR="0009174E" w:rsidRDefault="0009174E" w:rsidP="0009174E">
      <w:pPr>
        <w:rPr>
          <w:rFonts w:ascii="Times New Roman" w:eastAsia="Times New Roman" w:hAnsi="Times New Roman" w:cs="Times New Roman"/>
          <w:b/>
          <w:sz w:val="28"/>
          <w:szCs w:val="28"/>
        </w:rPr>
      </w:pPr>
    </w:p>
    <w:p w14:paraId="40136D3C" w14:textId="70424C76" w:rsidR="004B7068" w:rsidRDefault="004B7068">
      <w:pPr>
        <w:rPr>
          <w:rFonts w:ascii="Times New Roman" w:eastAsia="Times New Roman" w:hAnsi="Times New Roman" w:cs="Times New Roman"/>
          <w:sz w:val="24"/>
          <w:szCs w:val="24"/>
        </w:rPr>
      </w:pPr>
    </w:p>
    <w:p w14:paraId="444D3BC7" w14:textId="0A91A051" w:rsidR="00931264" w:rsidRDefault="00C00EF2">
      <w:pPr>
        <w:rPr>
          <w:rFonts w:ascii="Times New Roman" w:eastAsia="Times New Roman" w:hAnsi="Times New Roman" w:cs="Times New Roman"/>
        </w:rPr>
      </w:pPr>
      <w:r>
        <w:rPr>
          <w:rFonts w:ascii="Times New Roman" w:eastAsia="Times New Roman" w:hAnsi="Times New Roman" w:cs="Times New Roman"/>
          <w:noProof/>
        </w:rPr>
        <mc:AlternateContent>
          <mc:Choice Requires="wps">
            <w:drawing>
              <wp:anchor distT="0" distB="0" distL="114300" distR="114300" simplePos="0" relativeHeight="251720704" behindDoc="1" locked="0" layoutInCell="1" allowOverlap="1" wp14:anchorId="01B212F1" wp14:editId="7FE332BA">
                <wp:simplePos x="0" y="0"/>
                <wp:positionH relativeFrom="column">
                  <wp:posOffset>145473</wp:posOffset>
                </wp:positionH>
                <wp:positionV relativeFrom="paragraph">
                  <wp:posOffset>166947</wp:posOffset>
                </wp:positionV>
                <wp:extent cx="1136015" cy="1482379"/>
                <wp:effectExtent l="0" t="0" r="26035" b="22860"/>
                <wp:wrapNone/>
                <wp:docPr id="3" name="Flowchart: Magnetic Disk 3"/>
                <wp:cNvGraphicFramePr/>
                <a:graphic xmlns:a="http://schemas.openxmlformats.org/drawingml/2006/main">
                  <a:graphicData uri="http://schemas.microsoft.com/office/word/2010/wordprocessingShape">
                    <wps:wsp>
                      <wps:cNvSpPr/>
                      <wps:spPr>
                        <a:xfrm>
                          <a:off x="0" y="0"/>
                          <a:ext cx="1136015" cy="1482379"/>
                        </a:xfrm>
                        <a:prstGeom prst="flowChartMagneticDisk">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2037B04A" w14:textId="27793374" w:rsidR="00C00EF2" w:rsidRDefault="00C00EF2" w:rsidP="00C00EF2">
                            <w:pPr>
                              <w:jc w:val="center"/>
                            </w:pPr>
                            <w:r w:rsidRPr="00DA76BD">
                              <w:rPr>
                                <w:color w:val="000000" w:themeColor="text1"/>
                              </w:rPr>
                              <w:t>Dustbin</w:t>
                            </w: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01B212F1"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3" o:spid="_x0000_s1029" type="#_x0000_t132" style="position:absolute;margin-left:11.45pt;margin-top:13.15pt;width:89.45pt;height:116.7pt;z-index:-2515957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" fillcolor="white [3212]" strokecolor="#1f3763 [1604]" strokeweight="1pt">
                <v:stroke joinstyle="miter"/>
                <v:textbox>
                  <w:txbxContent>
                    <w:p w14:paraId="2037B04A" w14:textId="27793374" w:rsidR="00C00EF2" w:rsidRDefault="00C00EF2" w:rsidP="00C00EF2">
                      <w:pPr>
                        <w:jc w:val="center"/>
                      </w:pPr>
                      <w:r w:rsidRPr="00DA76BD">
                        <w:rPr>
                          <w:color w:val="000000" w:themeColor="text1"/>
                        </w:rPr>
                        <w:t>Dustbin</w:t>
                      </w:r>
                      <w:r>
                        <w:t xml:space="preserve"> </w:t>
                      </w:r>
                    </w:p>
                  </w:txbxContent>
                </v:textbox>
              </v:shape>
            </w:pict>
          </mc:Fallback>
        </mc:AlternateContent>
      </w:r>
      <w:r>
        <w:rPr>
          <w:rFonts w:ascii="Times New Roman" w:eastAsia="Times New Roman" w:hAnsi="Times New Roman" w:cs="Times New Roman"/>
          <w:b/>
          <w:noProof/>
          <w:sz w:val="28"/>
          <w:szCs w:val="28"/>
          <w:lang w:bidi="ar-SA"/>
        </w:rPr>
        <mc:AlternateContent>
          <mc:Choice Requires="wps">
            <w:drawing>
              <wp:anchor distT="0" distB="0" distL="114300" distR="114300" simplePos="0" relativeHeight="251602944" behindDoc="0" locked="0" layoutInCell="1" allowOverlap="1" wp14:anchorId="37C0A935" wp14:editId="12638C2B">
                <wp:simplePos x="0" y="0"/>
                <wp:positionH relativeFrom="column">
                  <wp:posOffset>2278380</wp:posOffset>
                </wp:positionH>
                <wp:positionV relativeFrom="paragraph">
                  <wp:posOffset>175260</wp:posOffset>
                </wp:positionV>
                <wp:extent cx="1184275" cy="1438275"/>
                <wp:effectExtent l="0" t="0" r="15875" b="28575"/>
                <wp:wrapNone/>
                <wp:docPr id="1" name="Rectangle 1"/>
                <wp:cNvGraphicFramePr/>
                <a:graphic xmlns:a="http://schemas.openxmlformats.org/drawingml/2006/main">
                  <a:graphicData uri="http://schemas.microsoft.com/office/word/2010/wordprocessingShape">
                    <wps:wsp>
                      <wps:cNvSpPr/>
                      <wps:spPr>
                        <a:xfrm>
                          <a:off x="0" y="0"/>
                          <a:ext cx="1184275" cy="14382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AF7AF6B" w14:textId="26CCE1F5" w:rsidR="0009174E" w:rsidRDefault="00C00EF2" w:rsidP="0009174E">
                            <w:pPr>
                              <w:jc w:val="center"/>
                            </w:pPr>
                            <w:r>
                              <w:t>Arduino Uno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C0A935" id="Rectangle 1" o:spid="_x0000_s1030" style="position:absolute;margin-left:179.4pt;margin-top:13.8pt;width:93.25pt;height:113.25pt;z-index:251602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" fillcolor="white [3201]" strokecolor="black [3213]" strokeweight="1pt">
                <v:textbox>
                  <w:txbxContent>
                    <w:p w14:paraId="2AF7AF6B" w14:textId="26CCE1F5" w:rsidR="0009174E" w:rsidRDefault="00C00EF2" w:rsidP="0009174E">
                      <w:pPr>
                        <w:jc w:val="center"/>
                      </w:pPr>
                      <w:r>
                        <w:t>Arduino Uno</w:t>
                      </w:r>
                    </w:p>
                  </w:txbxContent>
                </v:textbox>
              </v:rect>
            </w:pict>
          </mc:Fallback>
        </mc:AlternateContent>
      </w:r>
    </w:p>
    <w:p w14:paraId="22EF99BD" w14:textId="0DD877D0" w:rsidR="005F49F9" w:rsidRDefault="005F49F9">
      <w:pPr>
        <w:rPr>
          <w:rFonts w:ascii="Times New Roman" w:eastAsia="Times New Roman" w:hAnsi="Times New Roman" w:cs="Times New Roman"/>
        </w:rPr>
      </w:pPr>
    </w:p>
    <w:p w14:paraId="0C7516E9" w14:textId="77777777" w:rsidR="005F49F9" w:rsidRDefault="005F49F9">
      <w:pPr>
        <w:rPr>
          <w:rFonts w:ascii="Times New Roman" w:eastAsia="Times New Roman" w:hAnsi="Times New Roman" w:cs="Times New Roman"/>
        </w:rPr>
      </w:pPr>
    </w:p>
    <w:p w14:paraId="3217AAC0" w14:textId="77777777" w:rsidR="005F49F9" w:rsidRDefault="005F49F9">
      <w:pPr>
        <w:rPr>
          <w:rFonts w:ascii="Times New Roman" w:eastAsia="Times New Roman" w:hAnsi="Times New Roman" w:cs="Times New Roman"/>
        </w:rPr>
      </w:pPr>
    </w:p>
    <w:p w14:paraId="49602D20" w14:textId="77777777" w:rsidR="005F49F9" w:rsidRDefault="005F49F9">
      <w:pPr>
        <w:rPr>
          <w:rFonts w:ascii="Times New Roman" w:eastAsia="Times New Roman" w:hAnsi="Times New Roman" w:cs="Times New Roman"/>
        </w:rPr>
      </w:pPr>
    </w:p>
    <w:p w14:paraId="30D7B75C" w14:textId="77777777" w:rsidR="000E49D9" w:rsidRDefault="000E49D9">
      <w:pPr>
        <w:rPr>
          <w:rFonts w:ascii="Times New Roman" w:eastAsia="Times New Roman" w:hAnsi="Times New Roman" w:cs="Times New Roman"/>
        </w:rPr>
      </w:pPr>
    </w:p>
    <w:p w14:paraId="0C7861A1" w14:textId="77777777" w:rsidR="000E49D9" w:rsidRDefault="000E49D9">
      <w:pPr>
        <w:rPr>
          <w:rFonts w:ascii="Times New Roman" w:eastAsia="Times New Roman" w:hAnsi="Times New Roman" w:cs="Times New Roman"/>
        </w:rPr>
      </w:pPr>
    </w:p>
    <w:p w14:paraId="1AA498AF" w14:textId="77777777" w:rsidR="00DA76BD" w:rsidRDefault="00DA76BD">
      <w:pPr>
        <w:rPr>
          <w:rFonts w:ascii="Times New Roman" w:eastAsia="Times New Roman" w:hAnsi="Times New Roman" w:cs="Times New Roman"/>
        </w:rPr>
      </w:pPr>
    </w:p>
    <w:p w14:paraId="223CB161" w14:textId="77777777" w:rsidR="00DA76BD" w:rsidRDefault="00DA76BD">
      <w:pPr>
        <w:rPr>
          <w:rFonts w:ascii="Times New Roman" w:eastAsia="Times New Roman" w:hAnsi="Times New Roman" w:cs="Times New Roman"/>
        </w:rPr>
      </w:pPr>
    </w:p>
    <w:p w14:paraId="42599456" w14:textId="0E67362B" w:rsidR="00DA76BD" w:rsidRDefault="00CF4CF7">
      <w:pPr>
        <w:rPr>
          <w:rFonts w:ascii="Times New Roman" w:eastAsia="Times New Roman" w:hAnsi="Times New Roman" w:cs="Times New Roman"/>
        </w:rPr>
      </w:pPr>
      <w:r>
        <w:rPr>
          <w:rFonts w:ascii="Times New Roman" w:hAnsi="Times New Roman" w:cs="Times New Roman"/>
          <w:b/>
          <w:color w:val="000000"/>
          <w:sz w:val="28"/>
          <w:szCs w:val="28"/>
        </w:rPr>
        <w:t xml:space="preserve">  </w:t>
      </w:r>
      <w:r>
        <w:rPr>
          <w:rFonts w:ascii="Times New Roman" w:hAnsi="Times New Roman" w:cs="Times New Roman"/>
          <w:b/>
          <w:color w:val="000000"/>
          <w:sz w:val="28"/>
          <w:szCs w:val="28"/>
        </w:rPr>
        <w:tab/>
      </w:r>
      <w:r>
        <w:rPr>
          <w:rFonts w:ascii="Times New Roman" w:hAnsi="Times New Roman" w:cs="Times New Roman"/>
          <w:b/>
          <w:color w:val="000000"/>
          <w:sz w:val="28"/>
          <w:szCs w:val="28"/>
        </w:rPr>
        <w:tab/>
      </w:r>
      <w:r>
        <w:rPr>
          <w:rFonts w:ascii="Times New Roman" w:hAnsi="Times New Roman" w:cs="Times New Roman"/>
          <w:b/>
          <w:color w:val="000000"/>
          <w:sz w:val="28"/>
          <w:szCs w:val="28"/>
        </w:rPr>
        <w:tab/>
      </w:r>
      <w:r w:rsidR="00DA76BD">
        <w:rPr>
          <w:rFonts w:ascii="Times New Roman" w:hAnsi="Times New Roman" w:cs="Times New Roman"/>
          <w:b/>
          <w:color w:val="000000"/>
          <w:sz w:val="28"/>
          <w:szCs w:val="28"/>
        </w:rPr>
        <w:t>Fig: Block Diagram of Smart Dustbin</w:t>
      </w:r>
    </w:p>
    <w:p w14:paraId="761A1B84" w14:textId="77777777" w:rsidR="000E49D9" w:rsidRDefault="000E49D9">
      <w:pPr>
        <w:rPr>
          <w:rFonts w:ascii="Times New Roman" w:eastAsia="Times New Roman" w:hAnsi="Times New Roman" w:cs="Times New Roman"/>
        </w:rPr>
      </w:pPr>
    </w:p>
    <w:p w14:paraId="7568014A" w14:textId="77777777" w:rsidR="000E49D9" w:rsidRDefault="000E49D9">
      <w:pPr>
        <w:rPr>
          <w:rFonts w:ascii="Times New Roman" w:eastAsia="Times New Roman" w:hAnsi="Times New Roman" w:cs="Times New Roman"/>
        </w:rPr>
      </w:pPr>
    </w:p>
    <w:p w14:paraId="389E0FFC" w14:textId="77777777" w:rsidR="000E49D9" w:rsidRDefault="000E49D9">
      <w:pPr>
        <w:rPr>
          <w:rFonts w:ascii="Times New Roman" w:eastAsia="Times New Roman" w:hAnsi="Times New Roman" w:cs="Times New Roman"/>
        </w:rPr>
      </w:pPr>
    </w:p>
    <w:p w14:paraId="15CBC510" w14:textId="77777777" w:rsidR="0009174E" w:rsidRDefault="0009174E">
      <w:pPr>
        <w:rPr>
          <w:rFonts w:ascii="Times New Roman" w:eastAsia="Times New Roman" w:hAnsi="Times New Roman" w:cs="Times New Roman"/>
        </w:rPr>
      </w:pPr>
    </w:p>
    <w:p w14:paraId="3975DF7D" w14:textId="77777777" w:rsidR="0009174E" w:rsidRDefault="0009174E">
      <w:pPr>
        <w:rPr>
          <w:rFonts w:ascii="Times New Roman" w:eastAsia="Times New Roman" w:hAnsi="Times New Roman" w:cs="Times New Roman"/>
        </w:rPr>
      </w:pPr>
    </w:p>
    <w:p w14:paraId="2B1BB291" w14:textId="77777777" w:rsidR="0009174E" w:rsidRDefault="0009174E">
      <w:pPr>
        <w:rPr>
          <w:rFonts w:ascii="Times New Roman" w:eastAsia="Times New Roman" w:hAnsi="Times New Roman" w:cs="Times New Roman"/>
        </w:rPr>
      </w:pPr>
    </w:p>
    <w:p w14:paraId="41DE4B00" w14:textId="5BE692C4" w:rsidR="00DD74F4" w:rsidRDefault="00DD74F4">
      <w:pPr>
        <w:rPr>
          <w:rFonts w:ascii="Times New Roman" w:eastAsia="Times New Roman" w:hAnsi="Times New Roman" w:cs="Times New Roman"/>
        </w:rPr>
      </w:pPr>
    </w:p>
    <w:p w14:paraId="7AA799E9" w14:textId="77777777" w:rsidR="00DD74F4" w:rsidRPr="00D20189" w:rsidRDefault="00DD74F4" w:rsidP="00D20189">
      <w:pPr>
        <w:pStyle w:val="Heading2"/>
        <w:rPr>
          <w:rFonts w:eastAsia="Times New Roman"/>
          <w:b/>
          <w:bCs/>
          <w:color w:val="0D0D0D" w:themeColor="text1" w:themeTint="F2"/>
        </w:rPr>
      </w:pPr>
      <w:bookmarkStart w:id="27" w:name="_Toc133698498"/>
      <w:r w:rsidRPr="00D20189">
        <w:rPr>
          <w:rFonts w:eastAsia="Times New Roman"/>
          <w:b/>
          <w:bCs/>
          <w:color w:val="0D0D0D" w:themeColor="text1" w:themeTint="F2"/>
        </w:rPr>
        <w:lastRenderedPageBreak/>
        <w:t>3.4 circuit Diagram</w:t>
      </w:r>
      <w:bookmarkEnd w:id="27"/>
    </w:p>
    <w:p w14:paraId="4611B9DB" w14:textId="77777777" w:rsidR="00DD74F4" w:rsidRDefault="00DD74F4">
      <w:pPr>
        <w:rPr>
          <w:rFonts w:ascii="Times New Roman" w:eastAsia="Times New Roman" w:hAnsi="Times New Roman" w:cs="Times New Roman"/>
          <w:sz w:val="32"/>
          <w:szCs w:val="32"/>
        </w:rPr>
      </w:pPr>
    </w:p>
    <w:p w14:paraId="37994FA2" w14:textId="63271421" w:rsidR="00DD74F4" w:rsidRDefault="00DD74F4">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6D3C2362" wp14:editId="3D43CF89">
            <wp:extent cx="5943600" cy="42329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3">
                      <a:extLst>
                        <a:ext uri="{28A0092B-C50C-407E-A947-70E740481C1C}">
                          <a14:useLocalDpi xmlns:a14="http://schemas.microsoft.com/office/drawing/2010/main" val="0"/>
                        </a:ext>
                      </a:extLst>
                    </a:blip>
                    <a:stretch>
                      <a:fillRect/>
                    </a:stretch>
                  </pic:blipFill>
                  <pic:spPr>
                    <a:xfrm>
                      <a:off x="0" y="0"/>
                      <a:ext cx="5943600" cy="4232910"/>
                    </a:xfrm>
                    <a:prstGeom prst="rect">
                      <a:avLst/>
                    </a:prstGeom>
                  </pic:spPr>
                </pic:pic>
              </a:graphicData>
            </a:graphic>
          </wp:inline>
        </w:drawing>
      </w:r>
      <w:r>
        <w:rPr>
          <w:rFonts w:ascii="Times New Roman" w:eastAsia="Times New Roman" w:hAnsi="Times New Roman" w:cs="Times New Roman"/>
        </w:rPr>
        <w:br w:type="page"/>
      </w:r>
    </w:p>
    <w:p w14:paraId="70B14665" w14:textId="77777777" w:rsidR="0009174E" w:rsidRDefault="0009174E">
      <w:pPr>
        <w:rPr>
          <w:rFonts w:ascii="Times New Roman" w:eastAsia="Times New Roman" w:hAnsi="Times New Roman" w:cs="Times New Roman"/>
        </w:rPr>
      </w:pPr>
    </w:p>
    <w:p w14:paraId="1F3FCD7E" w14:textId="77777777" w:rsidR="00CF4CF7" w:rsidRDefault="00CF4CF7" w:rsidP="00A31E0B">
      <w:pPr>
        <w:rPr>
          <w:b/>
          <w:bCs/>
          <w:sz w:val="28"/>
          <w:szCs w:val="28"/>
        </w:rPr>
      </w:pPr>
    </w:p>
    <w:p w14:paraId="1451CA75" w14:textId="77777777" w:rsidR="00CF4CF7" w:rsidRDefault="00CF4CF7" w:rsidP="00A31E0B">
      <w:pPr>
        <w:rPr>
          <w:b/>
          <w:bCs/>
          <w:sz w:val="28"/>
          <w:szCs w:val="28"/>
        </w:rPr>
      </w:pPr>
    </w:p>
    <w:p w14:paraId="2E99E704" w14:textId="538C833D" w:rsidR="00A31E0B" w:rsidRPr="00686963" w:rsidRDefault="00A31E0B" w:rsidP="00686963">
      <w:pPr>
        <w:pStyle w:val="Heading2"/>
        <w:rPr>
          <w:b/>
          <w:bCs/>
          <w:color w:val="0D0D0D" w:themeColor="text1" w:themeTint="F2"/>
          <w:sz w:val="28"/>
          <w:szCs w:val="24"/>
        </w:rPr>
      </w:pPr>
      <w:bookmarkStart w:id="28" w:name="_Toc133692217"/>
      <w:bookmarkStart w:id="29" w:name="_Toc133698499"/>
      <w:r w:rsidRPr="00686963">
        <w:rPr>
          <w:b/>
          <w:bCs/>
          <w:color w:val="0D0D0D" w:themeColor="text1" w:themeTint="F2"/>
          <w:sz w:val="28"/>
          <w:szCs w:val="24"/>
        </w:rPr>
        <w:t>3.</w:t>
      </w:r>
      <w:r w:rsidR="00DD74F4">
        <w:rPr>
          <w:b/>
          <w:bCs/>
          <w:color w:val="0D0D0D" w:themeColor="text1" w:themeTint="F2"/>
          <w:sz w:val="28"/>
          <w:szCs w:val="24"/>
        </w:rPr>
        <w:t>5</w:t>
      </w:r>
      <w:r w:rsidR="00D20189">
        <w:rPr>
          <w:b/>
          <w:bCs/>
          <w:color w:val="0D0D0D" w:themeColor="text1" w:themeTint="F2"/>
          <w:sz w:val="28"/>
          <w:szCs w:val="24"/>
        </w:rPr>
        <w:t xml:space="preserve"> </w:t>
      </w:r>
      <w:r w:rsidRPr="00686963">
        <w:rPr>
          <w:b/>
          <w:bCs/>
          <w:color w:val="0D0D0D" w:themeColor="text1" w:themeTint="F2"/>
          <w:sz w:val="28"/>
          <w:szCs w:val="24"/>
        </w:rPr>
        <w:t>Gantt Chart</w:t>
      </w:r>
      <w:bookmarkEnd w:id="28"/>
      <w:bookmarkEnd w:id="29"/>
    </w:p>
    <w:tbl>
      <w:tblPr>
        <w:tblStyle w:val="GridTable4-Accent61"/>
        <w:tblpPr w:leftFromText="180" w:rightFromText="180" w:vertAnchor="page" w:horzAnchor="margin" w:tblpXSpec="center" w:tblpY="3781"/>
        <w:tblW w:w="11023" w:type="dxa"/>
        <w:tblLayout w:type="fixed"/>
        <w:tblLook w:val="04A0" w:firstRow="1" w:lastRow="0" w:firstColumn="1" w:lastColumn="0" w:noHBand="0" w:noVBand="1"/>
      </w:tblPr>
      <w:tblGrid>
        <w:gridCol w:w="3531"/>
        <w:gridCol w:w="1229"/>
        <w:gridCol w:w="1285"/>
        <w:gridCol w:w="1366"/>
        <w:gridCol w:w="1171"/>
        <w:gridCol w:w="1366"/>
        <w:gridCol w:w="1075"/>
      </w:tblGrid>
      <w:tr w:rsidR="00A31E0B" w:rsidRPr="00074C4E" w14:paraId="33DAC7F2" w14:textId="77777777" w:rsidTr="008E1898">
        <w:trPr>
          <w:cnfStyle w:val="100000000000" w:firstRow="1" w:lastRow="0" w:firstColumn="0" w:lastColumn="0" w:oddVBand="0" w:evenVBand="0" w:oddHBand="0" w:evenHBand="0" w:firstRowFirstColumn="0" w:firstRowLastColumn="0" w:lastRowFirstColumn="0" w:lastRowLastColumn="0"/>
          <w:trHeight w:val="744"/>
        </w:trPr>
        <w:tc>
          <w:tcPr>
            <w:cnfStyle w:val="001000000000" w:firstRow="0" w:lastRow="0" w:firstColumn="1" w:lastColumn="0" w:oddVBand="0" w:evenVBand="0" w:oddHBand="0" w:evenHBand="0" w:firstRowFirstColumn="0" w:firstRowLastColumn="0" w:lastRowFirstColumn="0" w:lastRowLastColumn="0"/>
            <w:tcW w:w="3531" w:type="dxa"/>
            <w:vMerge w:val="restart"/>
            <w:shd w:val="clear" w:color="auto" w:fill="7F7F7F" w:themeFill="text1" w:themeFillTint="80"/>
          </w:tcPr>
          <w:p w14:paraId="6140596C" w14:textId="77777777" w:rsidR="00A31E0B" w:rsidRPr="00074C4E" w:rsidRDefault="00A31E0B" w:rsidP="008E1898">
            <w:pPr>
              <w:spacing w:after="0" w:line="360" w:lineRule="auto"/>
              <w:jc w:val="both"/>
              <w:rPr>
                <w:rFonts w:ascii="Times New Roman" w:hAnsi="Times New Roman" w:cs="Times New Roman"/>
                <w:szCs w:val="24"/>
              </w:rPr>
            </w:pPr>
          </w:p>
          <w:p w14:paraId="7CB35D52" w14:textId="77777777" w:rsidR="00A31E0B" w:rsidRPr="00074C4E" w:rsidRDefault="00A31E0B" w:rsidP="008E1898">
            <w:pPr>
              <w:spacing w:line="360" w:lineRule="auto"/>
              <w:jc w:val="both"/>
              <w:rPr>
                <w:rFonts w:ascii="Times New Roman" w:hAnsi="Times New Roman" w:cs="Times New Roman"/>
                <w:b w:val="0"/>
                <w:bCs w:val="0"/>
                <w:szCs w:val="24"/>
              </w:rPr>
            </w:pPr>
            <w:r w:rsidRPr="00074C4E">
              <w:rPr>
                <w:rFonts w:ascii="Times New Roman" w:hAnsi="Times New Roman" w:cs="Times New Roman"/>
                <w:szCs w:val="24"/>
              </w:rPr>
              <w:t>Task Name</w:t>
            </w:r>
          </w:p>
          <w:p w14:paraId="081011DF" w14:textId="77777777" w:rsidR="00A31E0B" w:rsidRPr="00074C4E" w:rsidRDefault="00A31E0B" w:rsidP="008E1898">
            <w:pPr>
              <w:tabs>
                <w:tab w:val="left" w:pos="1980"/>
              </w:tabs>
              <w:jc w:val="both"/>
              <w:rPr>
                <w:rFonts w:ascii="Times New Roman" w:hAnsi="Times New Roman" w:cs="Times New Roman"/>
                <w:szCs w:val="24"/>
              </w:rPr>
            </w:pPr>
            <w:r w:rsidRPr="00074C4E">
              <w:rPr>
                <w:rFonts w:ascii="Times New Roman" w:hAnsi="Times New Roman" w:cs="Times New Roman"/>
                <w:szCs w:val="24"/>
              </w:rPr>
              <w:tab/>
            </w:r>
          </w:p>
        </w:tc>
        <w:tc>
          <w:tcPr>
            <w:tcW w:w="7492" w:type="dxa"/>
            <w:gridSpan w:val="6"/>
            <w:shd w:val="clear" w:color="auto" w:fill="7F7F7F" w:themeFill="text1" w:themeFillTint="80"/>
          </w:tcPr>
          <w:p w14:paraId="6B8A4DE2" w14:textId="77777777" w:rsidR="00A31E0B" w:rsidRPr="00074C4E" w:rsidRDefault="00A31E0B" w:rsidP="008E1898">
            <w:pPr>
              <w:spacing w:after="0"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24"/>
              </w:rPr>
            </w:pPr>
            <w:proofErr w:type="gramStart"/>
            <w:r>
              <w:rPr>
                <w:rFonts w:ascii="Times New Roman" w:hAnsi="Times New Roman" w:cs="Times New Roman"/>
                <w:szCs w:val="24"/>
              </w:rPr>
              <w:t>Chaitra(</w:t>
            </w:r>
            <w:proofErr w:type="gramEnd"/>
            <w:r>
              <w:rPr>
                <w:rFonts w:ascii="Times New Roman" w:hAnsi="Times New Roman" w:cs="Times New Roman"/>
                <w:szCs w:val="24"/>
              </w:rPr>
              <w:t>2079)</w:t>
            </w:r>
          </w:p>
        </w:tc>
      </w:tr>
      <w:tr w:rsidR="00A31E0B" w:rsidRPr="00074C4E" w14:paraId="279CAEF4" w14:textId="77777777" w:rsidTr="008E1898">
        <w:trPr>
          <w:cnfStyle w:val="000000100000" w:firstRow="0" w:lastRow="0" w:firstColumn="0" w:lastColumn="0" w:oddVBand="0" w:evenVBand="0" w:oddHBand="1" w:evenHBand="0" w:firstRowFirstColumn="0" w:firstRowLastColumn="0" w:lastRowFirstColumn="0" w:lastRowLastColumn="0"/>
          <w:trHeight w:val="743"/>
        </w:trPr>
        <w:tc>
          <w:tcPr>
            <w:cnfStyle w:val="001000000000" w:firstRow="0" w:lastRow="0" w:firstColumn="1" w:lastColumn="0" w:oddVBand="0" w:evenVBand="0" w:oddHBand="0" w:evenHBand="0" w:firstRowFirstColumn="0" w:firstRowLastColumn="0" w:lastRowFirstColumn="0" w:lastRowLastColumn="0"/>
            <w:tcW w:w="3531" w:type="dxa"/>
            <w:vMerge/>
            <w:shd w:val="clear" w:color="auto" w:fill="7F7F7F" w:themeFill="text1" w:themeFillTint="80"/>
          </w:tcPr>
          <w:p w14:paraId="6B3557AB" w14:textId="77777777" w:rsidR="00A31E0B" w:rsidRPr="00074C4E" w:rsidRDefault="00A31E0B" w:rsidP="008E1898">
            <w:pPr>
              <w:spacing w:after="0" w:line="360" w:lineRule="auto"/>
              <w:jc w:val="both"/>
              <w:rPr>
                <w:rFonts w:ascii="Times New Roman" w:hAnsi="Times New Roman" w:cs="Times New Roman"/>
                <w:szCs w:val="24"/>
              </w:rPr>
            </w:pPr>
          </w:p>
        </w:tc>
        <w:tc>
          <w:tcPr>
            <w:tcW w:w="1229" w:type="dxa"/>
            <w:shd w:val="clear" w:color="auto" w:fill="F2F2F2" w:themeFill="background1" w:themeFillShade="F2"/>
          </w:tcPr>
          <w:p w14:paraId="78712345" w14:textId="77777777" w:rsidR="00A31E0B" w:rsidRPr="00074C4E" w:rsidRDefault="00A31E0B" w:rsidP="008E1898">
            <w:pPr>
              <w:spacing w:after="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7030A0"/>
                <w:szCs w:val="24"/>
              </w:rPr>
            </w:pPr>
            <w:r>
              <w:rPr>
                <w:rFonts w:ascii="Times New Roman" w:hAnsi="Times New Roman" w:cs="Times New Roman"/>
                <w:b/>
                <w:bCs/>
                <w:color w:val="7030A0"/>
                <w:szCs w:val="24"/>
              </w:rPr>
              <w:t>1-5 Days</w:t>
            </w:r>
          </w:p>
        </w:tc>
        <w:tc>
          <w:tcPr>
            <w:tcW w:w="1285" w:type="dxa"/>
            <w:shd w:val="clear" w:color="auto" w:fill="F2F2F2" w:themeFill="background1" w:themeFillShade="F2"/>
          </w:tcPr>
          <w:p w14:paraId="2762FA7D" w14:textId="77777777" w:rsidR="00A31E0B" w:rsidRPr="00074C4E" w:rsidRDefault="00A31E0B" w:rsidP="008E1898">
            <w:pPr>
              <w:spacing w:after="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7030A0"/>
                <w:szCs w:val="24"/>
              </w:rPr>
            </w:pPr>
            <w:r>
              <w:rPr>
                <w:rFonts w:ascii="Times New Roman" w:hAnsi="Times New Roman" w:cs="Times New Roman"/>
                <w:b/>
                <w:bCs/>
                <w:color w:val="7030A0"/>
                <w:szCs w:val="24"/>
              </w:rPr>
              <w:t>5-10 Days</w:t>
            </w:r>
            <w:r w:rsidRPr="00074C4E">
              <w:rPr>
                <w:rFonts w:ascii="Times New Roman" w:hAnsi="Times New Roman" w:cs="Times New Roman"/>
                <w:b/>
                <w:bCs/>
                <w:color w:val="7030A0"/>
                <w:szCs w:val="24"/>
              </w:rPr>
              <w:t xml:space="preserve"> </w:t>
            </w:r>
          </w:p>
        </w:tc>
        <w:tc>
          <w:tcPr>
            <w:tcW w:w="1366" w:type="dxa"/>
            <w:shd w:val="clear" w:color="auto" w:fill="F2F2F2" w:themeFill="background1" w:themeFillShade="F2"/>
          </w:tcPr>
          <w:p w14:paraId="1B3060F5" w14:textId="77777777" w:rsidR="00A31E0B" w:rsidRPr="00074C4E" w:rsidRDefault="00A31E0B" w:rsidP="008E1898">
            <w:pPr>
              <w:spacing w:after="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7030A0"/>
                <w:szCs w:val="24"/>
              </w:rPr>
            </w:pPr>
            <w:r>
              <w:rPr>
                <w:rFonts w:ascii="Times New Roman" w:hAnsi="Times New Roman" w:cs="Times New Roman"/>
                <w:b/>
                <w:bCs/>
                <w:color w:val="7030A0"/>
                <w:szCs w:val="24"/>
              </w:rPr>
              <w:t>10-15 Days</w:t>
            </w:r>
          </w:p>
        </w:tc>
        <w:tc>
          <w:tcPr>
            <w:tcW w:w="1171" w:type="dxa"/>
            <w:shd w:val="clear" w:color="auto" w:fill="F2F2F2" w:themeFill="background1" w:themeFillShade="F2"/>
          </w:tcPr>
          <w:p w14:paraId="2A045EC9" w14:textId="77777777" w:rsidR="00A31E0B" w:rsidRPr="00074C4E" w:rsidRDefault="00A31E0B" w:rsidP="008E1898">
            <w:pPr>
              <w:spacing w:after="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7030A0"/>
                <w:szCs w:val="24"/>
              </w:rPr>
            </w:pPr>
            <w:r>
              <w:rPr>
                <w:rFonts w:ascii="Times New Roman" w:hAnsi="Times New Roman" w:cs="Times New Roman"/>
                <w:b/>
                <w:bCs/>
                <w:color w:val="7030A0"/>
                <w:szCs w:val="24"/>
              </w:rPr>
              <w:t>15-20 Days</w:t>
            </w:r>
          </w:p>
        </w:tc>
        <w:tc>
          <w:tcPr>
            <w:tcW w:w="1366" w:type="dxa"/>
            <w:shd w:val="clear" w:color="auto" w:fill="F2F2F2" w:themeFill="background1" w:themeFillShade="F2"/>
          </w:tcPr>
          <w:p w14:paraId="04B51F50" w14:textId="77777777" w:rsidR="00A31E0B" w:rsidRPr="00074C4E" w:rsidRDefault="00A31E0B" w:rsidP="008E1898">
            <w:pPr>
              <w:spacing w:after="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7030A0"/>
                <w:szCs w:val="24"/>
              </w:rPr>
            </w:pPr>
            <w:r>
              <w:rPr>
                <w:rFonts w:ascii="Times New Roman" w:hAnsi="Times New Roman" w:cs="Times New Roman"/>
                <w:b/>
                <w:bCs/>
                <w:color w:val="7030A0"/>
                <w:szCs w:val="24"/>
              </w:rPr>
              <w:t>20-25 Days</w:t>
            </w:r>
          </w:p>
        </w:tc>
        <w:tc>
          <w:tcPr>
            <w:tcW w:w="1073" w:type="dxa"/>
            <w:shd w:val="clear" w:color="auto" w:fill="F2F2F2" w:themeFill="background1" w:themeFillShade="F2"/>
          </w:tcPr>
          <w:p w14:paraId="337EEED2" w14:textId="77777777" w:rsidR="00A31E0B" w:rsidRPr="00074C4E" w:rsidRDefault="00A31E0B" w:rsidP="008E1898">
            <w:pPr>
              <w:spacing w:after="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7030A0"/>
                <w:szCs w:val="24"/>
              </w:rPr>
            </w:pPr>
            <w:r>
              <w:rPr>
                <w:rFonts w:ascii="Times New Roman" w:hAnsi="Times New Roman" w:cs="Times New Roman"/>
                <w:b/>
                <w:bCs/>
                <w:color w:val="7030A0"/>
                <w:szCs w:val="24"/>
              </w:rPr>
              <w:t>25-30 Days</w:t>
            </w:r>
          </w:p>
        </w:tc>
      </w:tr>
      <w:tr w:rsidR="00A31E0B" w:rsidRPr="00074C4E" w14:paraId="390BDD1C" w14:textId="77777777" w:rsidTr="008E1898">
        <w:trPr>
          <w:trHeight w:val="1036"/>
        </w:trPr>
        <w:tc>
          <w:tcPr>
            <w:cnfStyle w:val="001000000000" w:firstRow="0" w:lastRow="0" w:firstColumn="1" w:lastColumn="0" w:oddVBand="0" w:evenVBand="0" w:oddHBand="0" w:evenHBand="0" w:firstRowFirstColumn="0" w:firstRowLastColumn="0" w:lastRowFirstColumn="0" w:lastRowLastColumn="0"/>
            <w:tcW w:w="3531" w:type="dxa"/>
          </w:tcPr>
          <w:p w14:paraId="40F0971D" w14:textId="77777777" w:rsidR="00A31E0B" w:rsidRPr="00074C4E" w:rsidRDefault="00A31E0B" w:rsidP="008E1898">
            <w:pPr>
              <w:spacing w:after="0" w:line="360" w:lineRule="auto"/>
              <w:jc w:val="both"/>
              <w:rPr>
                <w:rFonts w:ascii="Times New Roman" w:hAnsi="Times New Roman" w:cs="Times New Roman"/>
                <w:color w:val="7030A0"/>
                <w:szCs w:val="24"/>
              </w:rPr>
            </w:pPr>
            <w:r w:rsidRPr="00074C4E">
              <w:rPr>
                <w:rFonts w:ascii="Times New Roman" w:hAnsi="Times New Roman" w:cs="Times New Roman"/>
                <w:color w:val="7030A0"/>
                <w:szCs w:val="24"/>
              </w:rPr>
              <w:t>System Analysis</w:t>
            </w:r>
          </w:p>
        </w:tc>
        <w:tc>
          <w:tcPr>
            <w:tcW w:w="1229" w:type="dxa"/>
          </w:tcPr>
          <w:p w14:paraId="68E21085" w14:textId="77777777" w:rsidR="00A31E0B" w:rsidRPr="00074C4E" w:rsidRDefault="00A31E0B" w:rsidP="008E1898">
            <w:pPr>
              <w:spacing w:after="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B0F0"/>
                <w:szCs w:val="24"/>
              </w:rPr>
            </w:pPr>
            <w:r w:rsidRPr="00074C4E">
              <w:rPr>
                <w:rFonts w:ascii="Times New Roman" w:hAnsi="Times New Roman" w:cs="Times New Roman"/>
                <w:noProof/>
                <w:color w:val="7030A0"/>
                <w:szCs w:val="24"/>
                <w:lang w:bidi="hi-IN"/>
              </w:rPr>
              <mc:AlternateContent>
                <mc:Choice Requires="wps">
                  <w:drawing>
                    <wp:anchor distT="0" distB="0" distL="114300" distR="114300" simplePos="0" relativeHeight="251584512" behindDoc="0" locked="0" layoutInCell="1" allowOverlap="1" wp14:anchorId="161449D6" wp14:editId="23615ADB">
                      <wp:simplePos x="0" y="0"/>
                      <wp:positionH relativeFrom="column">
                        <wp:posOffset>-58982</wp:posOffset>
                      </wp:positionH>
                      <wp:positionV relativeFrom="paragraph">
                        <wp:posOffset>32559</wp:posOffset>
                      </wp:positionV>
                      <wp:extent cx="718955" cy="607273"/>
                      <wp:effectExtent l="0" t="0" r="5080" b="2540"/>
                      <wp:wrapNone/>
                      <wp:docPr id="27" name="Rectangle 27"/>
                      <wp:cNvGraphicFramePr/>
                      <a:graphic xmlns:a="http://schemas.openxmlformats.org/drawingml/2006/main">
                        <a:graphicData uri="http://schemas.microsoft.com/office/word/2010/wordprocessingShape">
                          <wps:wsp>
                            <wps:cNvSpPr/>
                            <wps:spPr>
                              <a:xfrm>
                                <a:off x="0" y="0"/>
                                <a:ext cx="718955" cy="607273"/>
                              </a:xfrm>
                              <a:prstGeom prst="rect">
                                <a:avLst/>
                              </a:prstGeom>
                              <a:solidFill>
                                <a:schemeClr val="tx2">
                                  <a:lumMod val="75000"/>
                                </a:scheme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FA8B0C" id="Rectangle 27" o:spid="_x0000_s1026" style="position:absolute;margin-left:-4.65pt;margin-top:2.55pt;width:56.6pt;height:47.8pt;z-index:251584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" fillcolor="#323e4f [2415]" stroked="f" strokeweight="1pt"/>
                  </w:pict>
                </mc:Fallback>
              </mc:AlternateContent>
            </w:r>
          </w:p>
        </w:tc>
        <w:tc>
          <w:tcPr>
            <w:tcW w:w="1285" w:type="dxa"/>
          </w:tcPr>
          <w:p w14:paraId="43A0A81E" w14:textId="77777777" w:rsidR="00A31E0B" w:rsidRPr="00074C4E" w:rsidRDefault="00A31E0B" w:rsidP="008E1898">
            <w:pPr>
              <w:spacing w:after="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p>
        </w:tc>
        <w:tc>
          <w:tcPr>
            <w:tcW w:w="1366" w:type="dxa"/>
          </w:tcPr>
          <w:p w14:paraId="055E4CA9" w14:textId="77777777" w:rsidR="00A31E0B" w:rsidRPr="00074C4E" w:rsidRDefault="00A31E0B" w:rsidP="008E1898">
            <w:pPr>
              <w:spacing w:after="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p>
        </w:tc>
        <w:tc>
          <w:tcPr>
            <w:tcW w:w="1171" w:type="dxa"/>
          </w:tcPr>
          <w:p w14:paraId="0DAFA6FF" w14:textId="77777777" w:rsidR="00A31E0B" w:rsidRPr="00074C4E" w:rsidRDefault="00A31E0B" w:rsidP="008E1898">
            <w:pPr>
              <w:spacing w:after="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p>
        </w:tc>
        <w:tc>
          <w:tcPr>
            <w:tcW w:w="1366" w:type="dxa"/>
          </w:tcPr>
          <w:p w14:paraId="26A62F93" w14:textId="77777777" w:rsidR="00A31E0B" w:rsidRPr="00074C4E" w:rsidRDefault="00A31E0B" w:rsidP="008E1898">
            <w:pPr>
              <w:spacing w:after="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p>
        </w:tc>
        <w:tc>
          <w:tcPr>
            <w:tcW w:w="1073" w:type="dxa"/>
          </w:tcPr>
          <w:p w14:paraId="507BD0F3" w14:textId="77777777" w:rsidR="00A31E0B" w:rsidRPr="00074C4E" w:rsidRDefault="00A31E0B" w:rsidP="008E1898">
            <w:pPr>
              <w:spacing w:after="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p>
        </w:tc>
      </w:tr>
      <w:tr w:rsidR="00A31E0B" w:rsidRPr="00074C4E" w14:paraId="0700ED21" w14:textId="77777777" w:rsidTr="008E1898">
        <w:trPr>
          <w:cnfStyle w:val="000000100000" w:firstRow="0" w:lastRow="0" w:firstColumn="0" w:lastColumn="0" w:oddVBand="0" w:evenVBand="0" w:oddHBand="1" w:evenHBand="0" w:firstRowFirstColumn="0" w:firstRowLastColumn="0" w:lastRowFirstColumn="0" w:lastRowLastColumn="0"/>
          <w:trHeight w:val="1071"/>
        </w:trPr>
        <w:tc>
          <w:tcPr>
            <w:cnfStyle w:val="001000000000" w:firstRow="0" w:lastRow="0" w:firstColumn="1" w:lastColumn="0" w:oddVBand="0" w:evenVBand="0" w:oddHBand="0" w:evenHBand="0" w:firstRowFirstColumn="0" w:firstRowLastColumn="0" w:lastRowFirstColumn="0" w:lastRowLastColumn="0"/>
            <w:tcW w:w="3531" w:type="dxa"/>
          </w:tcPr>
          <w:p w14:paraId="172E450E" w14:textId="77777777" w:rsidR="00A31E0B" w:rsidRPr="00074C4E" w:rsidRDefault="00A31E0B" w:rsidP="008E1898">
            <w:pPr>
              <w:spacing w:after="0" w:line="360" w:lineRule="auto"/>
              <w:jc w:val="both"/>
              <w:rPr>
                <w:rFonts w:ascii="Times New Roman" w:hAnsi="Times New Roman" w:cs="Times New Roman"/>
                <w:color w:val="7030A0"/>
                <w:szCs w:val="24"/>
              </w:rPr>
            </w:pPr>
            <w:r w:rsidRPr="00074C4E">
              <w:rPr>
                <w:rFonts w:ascii="Times New Roman" w:hAnsi="Times New Roman" w:cs="Times New Roman"/>
                <w:color w:val="7030A0"/>
                <w:szCs w:val="24"/>
              </w:rPr>
              <w:t>System Design</w:t>
            </w:r>
          </w:p>
        </w:tc>
        <w:tc>
          <w:tcPr>
            <w:tcW w:w="1229" w:type="dxa"/>
          </w:tcPr>
          <w:p w14:paraId="651BE14E" w14:textId="77777777" w:rsidR="00A31E0B" w:rsidRPr="00074C4E" w:rsidRDefault="00A31E0B" w:rsidP="008E1898">
            <w:pPr>
              <w:spacing w:after="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p>
        </w:tc>
        <w:tc>
          <w:tcPr>
            <w:tcW w:w="1285" w:type="dxa"/>
          </w:tcPr>
          <w:p w14:paraId="799F6884" w14:textId="77777777" w:rsidR="00A31E0B" w:rsidRPr="00074C4E" w:rsidRDefault="00A31E0B" w:rsidP="008E1898">
            <w:pPr>
              <w:spacing w:after="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074C4E">
              <w:rPr>
                <w:rFonts w:ascii="Times New Roman" w:hAnsi="Times New Roman" w:cs="Times New Roman"/>
                <w:noProof/>
                <w:szCs w:val="24"/>
                <w:lang w:bidi="hi-IN"/>
              </w:rPr>
              <mc:AlternateContent>
                <mc:Choice Requires="wps">
                  <w:drawing>
                    <wp:anchor distT="0" distB="0" distL="114300" distR="114300" simplePos="0" relativeHeight="251609088" behindDoc="0" locked="0" layoutInCell="1" allowOverlap="1" wp14:anchorId="68E73B4E" wp14:editId="09DAFE93">
                      <wp:simplePos x="0" y="0"/>
                      <wp:positionH relativeFrom="column">
                        <wp:posOffset>-50639</wp:posOffset>
                      </wp:positionH>
                      <wp:positionV relativeFrom="paragraph">
                        <wp:posOffset>24484</wp:posOffset>
                      </wp:positionV>
                      <wp:extent cx="760686" cy="621233"/>
                      <wp:effectExtent l="0" t="0" r="1905" b="7620"/>
                      <wp:wrapNone/>
                      <wp:docPr id="28" name="Rectangle 28"/>
                      <wp:cNvGraphicFramePr/>
                      <a:graphic xmlns:a="http://schemas.openxmlformats.org/drawingml/2006/main">
                        <a:graphicData uri="http://schemas.microsoft.com/office/word/2010/wordprocessingShape">
                          <wps:wsp>
                            <wps:cNvSpPr/>
                            <wps:spPr>
                              <a:xfrm>
                                <a:off x="0" y="0"/>
                                <a:ext cx="760686" cy="621233"/>
                              </a:xfrm>
                              <a:prstGeom prst="rect">
                                <a:avLst/>
                              </a:prstGeom>
                              <a:solidFill>
                                <a:schemeClr val="tx2">
                                  <a:lumMod val="75000"/>
                                </a:scheme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0DFB59" id="Rectangle 28" o:spid="_x0000_s1026" style="position:absolute;margin-left:-4pt;margin-top:1.95pt;width:59.9pt;height:48.9pt;z-index:251609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" fillcolor="#323e4f [2415]" stroked="f" strokeweight="1pt"/>
                  </w:pict>
                </mc:Fallback>
              </mc:AlternateContent>
            </w:r>
          </w:p>
        </w:tc>
        <w:tc>
          <w:tcPr>
            <w:tcW w:w="1366" w:type="dxa"/>
          </w:tcPr>
          <w:p w14:paraId="73798177" w14:textId="77777777" w:rsidR="00A31E0B" w:rsidRPr="00074C4E" w:rsidRDefault="00A31E0B" w:rsidP="008E1898">
            <w:pPr>
              <w:spacing w:after="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p>
        </w:tc>
        <w:tc>
          <w:tcPr>
            <w:tcW w:w="1171" w:type="dxa"/>
          </w:tcPr>
          <w:p w14:paraId="1768B9A1" w14:textId="77777777" w:rsidR="00A31E0B" w:rsidRPr="00074C4E" w:rsidRDefault="00A31E0B" w:rsidP="008E1898">
            <w:pPr>
              <w:spacing w:after="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p>
        </w:tc>
        <w:tc>
          <w:tcPr>
            <w:tcW w:w="1366" w:type="dxa"/>
          </w:tcPr>
          <w:p w14:paraId="27A611A8" w14:textId="77777777" w:rsidR="00A31E0B" w:rsidRPr="00074C4E" w:rsidRDefault="00A31E0B" w:rsidP="008E1898">
            <w:pPr>
              <w:spacing w:after="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p>
        </w:tc>
        <w:tc>
          <w:tcPr>
            <w:tcW w:w="1073" w:type="dxa"/>
          </w:tcPr>
          <w:p w14:paraId="29002E67" w14:textId="77777777" w:rsidR="00A31E0B" w:rsidRPr="00074C4E" w:rsidRDefault="00A31E0B" w:rsidP="008E1898">
            <w:pPr>
              <w:spacing w:after="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p>
        </w:tc>
      </w:tr>
      <w:tr w:rsidR="00A31E0B" w:rsidRPr="00074C4E" w14:paraId="66B8DCED" w14:textId="77777777" w:rsidTr="008E1898">
        <w:trPr>
          <w:trHeight w:val="1089"/>
        </w:trPr>
        <w:tc>
          <w:tcPr>
            <w:cnfStyle w:val="001000000000" w:firstRow="0" w:lastRow="0" w:firstColumn="1" w:lastColumn="0" w:oddVBand="0" w:evenVBand="0" w:oddHBand="0" w:evenHBand="0" w:firstRowFirstColumn="0" w:firstRowLastColumn="0" w:lastRowFirstColumn="0" w:lastRowLastColumn="0"/>
            <w:tcW w:w="3531" w:type="dxa"/>
          </w:tcPr>
          <w:p w14:paraId="4995B7F2" w14:textId="77777777" w:rsidR="00A31E0B" w:rsidRDefault="00A31E0B" w:rsidP="008E1898">
            <w:pPr>
              <w:spacing w:after="0" w:line="360" w:lineRule="auto"/>
              <w:jc w:val="both"/>
              <w:rPr>
                <w:rFonts w:ascii="Times New Roman" w:hAnsi="Times New Roman" w:cs="Times New Roman"/>
                <w:color w:val="7030A0"/>
                <w:szCs w:val="24"/>
              </w:rPr>
            </w:pPr>
            <w:r>
              <w:rPr>
                <w:rFonts w:ascii="Times New Roman" w:hAnsi="Times New Roman" w:cs="Times New Roman"/>
                <w:color w:val="7030A0"/>
                <w:szCs w:val="24"/>
              </w:rPr>
              <w:t xml:space="preserve">Coding and </w:t>
            </w:r>
            <w:r w:rsidRPr="00074C4E">
              <w:rPr>
                <w:rFonts w:ascii="Times New Roman" w:hAnsi="Times New Roman" w:cs="Times New Roman"/>
                <w:color w:val="7030A0"/>
                <w:szCs w:val="24"/>
              </w:rPr>
              <w:t>System</w:t>
            </w:r>
          </w:p>
          <w:p w14:paraId="0FBE9828" w14:textId="77777777" w:rsidR="00A31E0B" w:rsidRPr="00074C4E" w:rsidRDefault="00A31E0B" w:rsidP="008E1898">
            <w:pPr>
              <w:spacing w:after="0" w:line="360" w:lineRule="auto"/>
              <w:jc w:val="both"/>
              <w:rPr>
                <w:rFonts w:ascii="Times New Roman" w:hAnsi="Times New Roman" w:cs="Times New Roman"/>
                <w:color w:val="7030A0"/>
                <w:szCs w:val="24"/>
              </w:rPr>
            </w:pPr>
            <w:r w:rsidRPr="00074C4E">
              <w:rPr>
                <w:rFonts w:ascii="Times New Roman" w:hAnsi="Times New Roman" w:cs="Times New Roman"/>
                <w:color w:val="7030A0"/>
                <w:szCs w:val="24"/>
              </w:rPr>
              <w:t>Implementation</w:t>
            </w:r>
          </w:p>
        </w:tc>
        <w:tc>
          <w:tcPr>
            <w:tcW w:w="1229" w:type="dxa"/>
          </w:tcPr>
          <w:p w14:paraId="1DDFF6D2" w14:textId="77777777" w:rsidR="00A31E0B" w:rsidRPr="00074C4E" w:rsidRDefault="00A31E0B" w:rsidP="008E1898">
            <w:pPr>
              <w:spacing w:after="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p>
        </w:tc>
        <w:tc>
          <w:tcPr>
            <w:tcW w:w="1285" w:type="dxa"/>
          </w:tcPr>
          <w:p w14:paraId="340CAA49" w14:textId="77777777" w:rsidR="00A31E0B" w:rsidRPr="00074C4E" w:rsidRDefault="00A31E0B" w:rsidP="008E1898">
            <w:pPr>
              <w:spacing w:after="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p>
        </w:tc>
        <w:tc>
          <w:tcPr>
            <w:tcW w:w="1366" w:type="dxa"/>
          </w:tcPr>
          <w:p w14:paraId="64ED7DBF" w14:textId="77777777" w:rsidR="00A31E0B" w:rsidRPr="00074C4E" w:rsidRDefault="00A31E0B" w:rsidP="008E1898">
            <w:pPr>
              <w:spacing w:after="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074C4E">
              <w:rPr>
                <w:rFonts w:ascii="Times New Roman" w:hAnsi="Times New Roman" w:cs="Times New Roman"/>
                <w:noProof/>
                <w:szCs w:val="24"/>
                <w:lang w:bidi="hi-IN"/>
              </w:rPr>
              <mc:AlternateContent>
                <mc:Choice Requires="wps">
                  <w:drawing>
                    <wp:anchor distT="0" distB="0" distL="114300" distR="114300" simplePos="0" relativeHeight="251632640" behindDoc="0" locked="0" layoutInCell="1" allowOverlap="1" wp14:anchorId="3164FBB6" wp14:editId="0A193256">
                      <wp:simplePos x="0" y="0"/>
                      <wp:positionH relativeFrom="column">
                        <wp:posOffset>-866615</wp:posOffset>
                      </wp:positionH>
                      <wp:positionV relativeFrom="paragraph">
                        <wp:posOffset>63985</wp:posOffset>
                      </wp:positionV>
                      <wp:extent cx="1661276" cy="558412"/>
                      <wp:effectExtent l="0" t="0" r="0" b="0"/>
                      <wp:wrapNone/>
                      <wp:docPr id="29" name="Rectangle 29"/>
                      <wp:cNvGraphicFramePr/>
                      <a:graphic xmlns:a="http://schemas.openxmlformats.org/drawingml/2006/main">
                        <a:graphicData uri="http://schemas.microsoft.com/office/word/2010/wordprocessingShape">
                          <wps:wsp>
                            <wps:cNvSpPr/>
                            <wps:spPr>
                              <a:xfrm>
                                <a:off x="0" y="0"/>
                                <a:ext cx="1661276" cy="558412"/>
                              </a:xfrm>
                              <a:prstGeom prst="rect">
                                <a:avLst/>
                              </a:prstGeom>
                              <a:solidFill>
                                <a:schemeClr val="tx2">
                                  <a:lumMod val="75000"/>
                                </a:scheme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DA3FBB" id="Rectangle 29" o:spid="_x0000_s1026" style="position:absolute;margin-left:-68.25pt;margin-top:5.05pt;width:130.8pt;height:43.95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" fillcolor="#323e4f [2415]" stroked="f" strokeweight="1pt"/>
                  </w:pict>
                </mc:Fallback>
              </mc:AlternateContent>
            </w:r>
          </w:p>
        </w:tc>
        <w:tc>
          <w:tcPr>
            <w:tcW w:w="1171" w:type="dxa"/>
          </w:tcPr>
          <w:p w14:paraId="05FDF051" w14:textId="77777777" w:rsidR="00A31E0B" w:rsidRPr="00074C4E" w:rsidRDefault="00A31E0B" w:rsidP="008E1898">
            <w:pPr>
              <w:spacing w:after="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p>
        </w:tc>
        <w:tc>
          <w:tcPr>
            <w:tcW w:w="1366" w:type="dxa"/>
          </w:tcPr>
          <w:p w14:paraId="79F9046D" w14:textId="77777777" w:rsidR="00A31E0B" w:rsidRPr="00074C4E" w:rsidRDefault="00A31E0B" w:rsidP="008E1898">
            <w:pPr>
              <w:spacing w:after="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p>
        </w:tc>
        <w:tc>
          <w:tcPr>
            <w:tcW w:w="1073" w:type="dxa"/>
          </w:tcPr>
          <w:p w14:paraId="612BC1DB" w14:textId="77777777" w:rsidR="00A31E0B" w:rsidRPr="00074C4E" w:rsidRDefault="00A31E0B" w:rsidP="008E1898">
            <w:pPr>
              <w:spacing w:after="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p>
        </w:tc>
      </w:tr>
      <w:tr w:rsidR="00A31E0B" w:rsidRPr="00074C4E" w14:paraId="177C7FEB" w14:textId="77777777" w:rsidTr="008E1898">
        <w:trPr>
          <w:cnfStyle w:val="000000100000" w:firstRow="0" w:lastRow="0" w:firstColumn="0" w:lastColumn="0" w:oddVBand="0" w:evenVBand="0" w:oddHBand="1" w:evenHBand="0" w:firstRowFirstColumn="0" w:firstRowLastColumn="0" w:lastRowFirstColumn="0" w:lastRowLastColumn="0"/>
          <w:trHeight w:val="1083"/>
        </w:trPr>
        <w:tc>
          <w:tcPr>
            <w:cnfStyle w:val="001000000000" w:firstRow="0" w:lastRow="0" w:firstColumn="1" w:lastColumn="0" w:oddVBand="0" w:evenVBand="0" w:oddHBand="0" w:evenHBand="0" w:firstRowFirstColumn="0" w:firstRowLastColumn="0" w:lastRowFirstColumn="0" w:lastRowLastColumn="0"/>
            <w:tcW w:w="3531" w:type="dxa"/>
          </w:tcPr>
          <w:p w14:paraId="5D005F4A" w14:textId="77777777" w:rsidR="00A31E0B" w:rsidRPr="00074C4E" w:rsidRDefault="00A31E0B" w:rsidP="008E1898">
            <w:pPr>
              <w:spacing w:after="0" w:line="360" w:lineRule="auto"/>
              <w:jc w:val="both"/>
              <w:rPr>
                <w:rFonts w:ascii="Times New Roman" w:hAnsi="Times New Roman" w:cs="Times New Roman"/>
                <w:color w:val="7030A0"/>
                <w:szCs w:val="24"/>
              </w:rPr>
            </w:pPr>
            <w:r w:rsidRPr="00074C4E">
              <w:rPr>
                <w:rFonts w:ascii="Times New Roman" w:hAnsi="Times New Roman" w:cs="Times New Roman"/>
                <w:color w:val="7030A0"/>
                <w:szCs w:val="24"/>
              </w:rPr>
              <w:t>Debugging and Testing</w:t>
            </w:r>
          </w:p>
        </w:tc>
        <w:tc>
          <w:tcPr>
            <w:tcW w:w="1229" w:type="dxa"/>
          </w:tcPr>
          <w:p w14:paraId="72548900" w14:textId="77777777" w:rsidR="00A31E0B" w:rsidRPr="00074C4E" w:rsidRDefault="00A31E0B" w:rsidP="008E1898">
            <w:pPr>
              <w:spacing w:after="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p>
        </w:tc>
        <w:tc>
          <w:tcPr>
            <w:tcW w:w="1285" w:type="dxa"/>
          </w:tcPr>
          <w:p w14:paraId="3018AD27" w14:textId="77777777" w:rsidR="00A31E0B" w:rsidRPr="00074C4E" w:rsidRDefault="00A31E0B" w:rsidP="008E1898">
            <w:pPr>
              <w:spacing w:after="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p>
        </w:tc>
        <w:tc>
          <w:tcPr>
            <w:tcW w:w="1366" w:type="dxa"/>
          </w:tcPr>
          <w:p w14:paraId="3DB7773A" w14:textId="77777777" w:rsidR="00A31E0B" w:rsidRPr="00074C4E" w:rsidRDefault="00A31E0B" w:rsidP="008E1898">
            <w:pPr>
              <w:spacing w:after="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p>
        </w:tc>
        <w:tc>
          <w:tcPr>
            <w:tcW w:w="1171" w:type="dxa"/>
          </w:tcPr>
          <w:p w14:paraId="4265BF8A" w14:textId="77777777" w:rsidR="00A31E0B" w:rsidRPr="00074C4E" w:rsidRDefault="00A31E0B" w:rsidP="008E1898">
            <w:pPr>
              <w:spacing w:after="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p>
        </w:tc>
        <w:tc>
          <w:tcPr>
            <w:tcW w:w="1366" w:type="dxa"/>
          </w:tcPr>
          <w:p w14:paraId="5471F84F" w14:textId="77777777" w:rsidR="00A31E0B" w:rsidRPr="00074C4E" w:rsidRDefault="00A31E0B" w:rsidP="008E1898">
            <w:pPr>
              <w:spacing w:after="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Cs w:val="24"/>
              </w:rPr>
            </w:pPr>
            <w:r w:rsidRPr="00074C4E">
              <w:rPr>
                <w:rFonts w:ascii="Times New Roman" w:hAnsi="Times New Roman" w:cs="Times New Roman"/>
                <w:noProof/>
                <w:szCs w:val="24"/>
                <w:lang w:bidi="hi-IN"/>
              </w:rPr>
              <mc:AlternateContent>
                <mc:Choice Requires="wps">
                  <w:drawing>
                    <wp:anchor distT="0" distB="0" distL="114300" distR="114300" simplePos="0" relativeHeight="251669504" behindDoc="0" locked="0" layoutInCell="1" allowOverlap="1" wp14:anchorId="03ACD015" wp14:editId="17B76A02">
                      <wp:simplePos x="0" y="0"/>
                      <wp:positionH relativeFrom="column">
                        <wp:posOffset>-760491</wp:posOffset>
                      </wp:positionH>
                      <wp:positionV relativeFrom="paragraph">
                        <wp:posOffset>112996</wp:posOffset>
                      </wp:positionV>
                      <wp:extent cx="1500732" cy="523512"/>
                      <wp:effectExtent l="0" t="0" r="23495" b="10160"/>
                      <wp:wrapNone/>
                      <wp:docPr id="30" name="Rectangle 30"/>
                      <wp:cNvGraphicFramePr/>
                      <a:graphic xmlns:a="http://schemas.openxmlformats.org/drawingml/2006/main">
                        <a:graphicData uri="http://schemas.microsoft.com/office/word/2010/wordprocessingShape">
                          <wps:wsp>
                            <wps:cNvSpPr/>
                            <wps:spPr>
                              <a:xfrm>
                                <a:off x="0" y="0"/>
                                <a:ext cx="1500732" cy="523512"/>
                              </a:xfrm>
                              <a:prstGeom prst="rect">
                                <a:avLst/>
                              </a:prstGeom>
                              <a:solidFill>
                                <a:schemeClr val="tx2">
                                  <a:lumMod val="75000"/>
                                </a:schemeClr>
                              </a:solidFill>
                              <a:ln w="12700" cap="flat" cmpd="sng" algn="ctr">
                                <a:solidFill>
                                  <a:schemeClr val="tx2">
                                    <a:lumMod val="75000"/>
                                  </a:scheme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572EAB" id="Rectangle 30" o:spid="_x0000_s1026" style="position:absolute;margin-left:-59.9pt;margin-top:8.9pt;width:118.15pt;height:41.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" fillcolor="#323e4f [2415]" strokecolor="#323e4f [2415]" strokeweight="1pt"/>
                  </w:pict>
                </mc:Fallback>
              </mc:AlternateContent>
            </w:r>
          </w:p>
        </w:tc>
        <w:tc>
          <w:tcPr>
            <w:tcW w:w="1073" w:type="dxa"/>
          </w:tcPr>
          <w:p w14:paraId="334FCD1C" w14:textId="77777777" w:rsidR="00A31E0B" w:rsidRPr="00074C4E" w:rsidRDefault="00A31E0B" w:rsidP="008E1898">
            <w:pPr>
              <w:spacing w:after="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p>
        </w:tc>
      </w:tr>
      <w:tr w:rsidR="00A31E0B" w:rsidRPr="00074C4E" w14:paraId="6944F913" w14:textId="77777777" w:rsidTr="008E1898">
        <w:trPr>
          <w:trHeight w:val="1056"/>
        </w:trPr>
        <w:tc>
          <w:tcPr>
            <w:cnfStyle w:val="001000000000" w:firstRow="0" w:lastRow="0" w:firstColumn="1" w:lastColumn="0" w:oddVBand="0" w:evenVBand="0" w:oddHBand="0" w:evenHBand="0" w:firstRowFirstColumn="0" w:firstRowLastColumn="0" w:lastRowFirstColumn="0" w:lastRowLastColumn="0"/>
            <w:tcW w:w="3531" w:type="dxa"/>
          </w:tcPr>
          <w:p w14:paraId="1E441E8F" w14:textId="77777777" w:rsidR="00A31E0B" w:rsidRPr="00074C4E" w:rsidRDefault="00A31E0B" w:rsidP="008E1898">
            <w:pPr>
              <w:spacing w:after="0" w:line="360" w:lineRule="auto"/>
              <w:jc w:val="both"/>
              <w:rPr>
                <w:rFonts w:ascii="Times New Roman" w:hAnsi="Times New Roman" w:cs="Times New Roman"/>
                <w:color w:val="7030A0"/>
                <w:szCs w:val="24"/>
              </w:rPr>
            </w:pPr>
            <w:r w:rsidRPr="00074C4E">
              <w:rPr>
                <w:rFonts w:ascii="Times New Roman" w:hAnsi="Times New Roman" w:cs="Times New Roman"/>
                <w:color w:val="7030A0"/>
                <w:szCs w:val="24"/>
              </w:rPr>
              <w:t>Documentation</w:t>
            </w:r>
          </w:p>
        </w:tc>
        <w:tc>
          <w:tcPr>
            <w:tcW w:w="1229" w:type="dxa"/>
          </w:tcPr>
          <w:p w14:paraId="365512AA" w14:textId="77777777" w:rsidR="00A31E0B" w:rsidRPr="00074C4E" w:rsidRDefault="00A31E0B" w:rsidP="008E1898">
            <w:pPr>
              <w:spacing w:after="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p>
        </w:tc>
        <w:tc>
          <w:tcPr>
            <w:tcW w:w="1285" w:type="dxa"/>
          </w:tcPr>
          <w:p w14:paraId="78B9DEDE" w14:textId="77777777" w:rsidR="00A31E0B" w:rsidRPr="00074C4E" w:rsidRDefault="00A31E0B" w:rsidP="008E1898">
            <w:pPr>
              <w:spacing w:after="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p>
        </w:tc>
        <w:tc>
          <w:tcPr>
            <w:tcW w:w="1366" w:type="dxa"/>
          </w:tcPr>
          <w:p w14:paraId="0DA7E60F" w14:textId="77777777" w:rsidR="00A31E0B" w:rsidRPr="00074C4E" w:rsidRDefault="00A31E0B" w:rsidP="008E1898">
            <w:pPr>
              <w:spacing w:after="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p>
        </w:tc>
        <w:tc>
          <w:tcPr>
            <w:tcW w:w="1171" w:type="dxa"/>
          </w:tcPr>
          <w:p w14:paraId="7D318737" w14:textId="77777777" w:rsidR="00A31E0B" w:rsidRPr="00074C4E" w:rsidRDefault="00A31E0B" w:rsidP="008E1898">
            <w:pPr>
              <w:spacing w:after="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074C4E">
              <w:rPr>
                <w:rFonts w:ascii="Times New Roman" w:hAnsi="Times New Roman" w:cs="Times New Roman"/>
                <w:noProof/>
                <w:szCs w:val="24"/>
                <w:lang w:bidi="hi-IN"/>
              </w:rPr>
              <mc:AlternateContent>
                <mc:Choice Requires="wps">
                  <w:drawing>
                    <wp:anchor distT="0" distB="0" distL="114300" distR="114300" simplePos="0" relativeHeight="251710464" behindDoc="0" locked="0" layoutInCell="1" allowOverlap="1" wp14:anchorId="726A80ED" wp14:editId="7AE0F8C2">
                      <wp:simplePos x="0" y="0"/>
                      <wp:positionH relativeFrom="column">
                        <wp:posOffset>1588528</wp:posOffset>
                      </wp:positionH>
                      <wp:positionV relativeFrom="paragraph">
                        <wp:posOffset>26213</wp:posOffset>
                      </wp:positionV>
                      <wp:extent cx="621233" cy="600293"/>
                      <wp:effectExtent l="0" t="0" r="26670" b="28575"/>
                      <wp:wrapNone/>
                      <wp:docPr id="31" name="Rectangle 31"/>
                      <wp:cNvGraphicFramePr/>
                      <a:graphic xmlns:a="http://schemas.openxmlformats.org/drawingml/2006/main">
                        <a:graphicData uri="http://schemas.microsoft.com/office/word/2010/wordprocessingShape">
                          <wps:wsp>
                            <wps:cNvSpPr/>
                            <wps:spPr>
                              <a:xfrm>
                                <a:off x="0" y="0"/>
                                <a:ext cx="621233" cy="600293"/>
                              </a:xfrm>
                              <a:prstGeom prst="rect">
                                <a:avLst/>
                              </a:prstGeom>
                              <a:solidFill>
                                <a:schemeClr val="tx2">
                                  <a:lumMod val="75000"/>
                                </a:schemeClr>
                              </a:solidFill>
                              <a:ln w="12700" cap="flat" cmpd="sng" algn="ctr">
                                <a:solidFill>
                                  <a:schemeClr val="tx2">
                                    <a:lumMod val="75000"/>
                                  </a:scheme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35E262" id="Rectangle 31" o:spid="_x0000_s1026" style="position:absolute;margin-left:125.1pt;margin-top:2.05pt;width:48.9pt;height:47.2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" fillcolor="#323e4f [2415]" strokecolor="#323e4f [2415]" strokeweight="1pt"/>
                  </w:pict>
                </mc:Fallback>
              </mc:AlternateContent>
            </w:r>
          </w:p>
        </w:tc>
        <w:tc>
          <w:tcPr>
            <w:tcW w:w="1366" w:type="dxa"/>
          </w:tcPr>
          <w:p w14:paraId="701D4AE7" w14:textId="77777777" w:rsidR="00A31E0B" w:rsidRPr="00074C4E" w:rsidRDefault="00A31E0B" w:rsidP="008E1898">
            <w:pPr>
              <w:spacing w:after="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p>
        </w:tc>
        <w:tc>
          <w:tcPr>
            <w:tcW w:w="1073" w:type="dxa"/>
          </w:tcPr>
          <w:p w14:paraId="2ECF7EEC" w14:textId="77777777" w:rsidR="00A31E0B" w:rsidRPr="00074C4E" w:rsidRDefault="00A31E0B" w:rsidP="008E1898">
            <w:pPr>
              <w:spacing w:after="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p>
        </w:tc>
      </w:tr>
    </w:tbl>
    <w:p w14:paraId="6951F414" w14:textId="311FDE24" w:rsidR="000667F1" w:rsidRDefault="000667F1" w:rsidP="00A31E0B"/>
    <w:p w14:paraId="0AC9C168" w14:textId="77777777" w:rsidR="00A31E0B" w:rsidRDefault="00A31E0B" w:rsidP="00320250"/>
    <w:p w14:paraId="336B8718" w14:textId="7A7FE731" w:rsidR="00A31E0B" w:rsidRPr="00A31E0B" w:rsidRDefault="00A31E0B" w:rsidP="00A31E0B">
      <w:pPr>
        <w:rPr>
          <w:u w:val="single"/>
        </w:rPr>
      </w:pPr>
      <w:r w:rsidRPr="00A31E0B">
        <w:rPr>
          <w:u w:val="single"/>
        </w:rPr>
        <w:t>Total time: 1 month</w:t>
      </w:r>
    </w:p>
    <w:p w14:paraId="12C53BE4" w14:textId="77777777" w:rsidR="00A31E0B" w:rsidRDefault="00A31E0B" w:rsidP="000667F1">
      <w:pPr>
        <w:jc w:val="center"/>
      </w:pPr>
    </w:p>
    <w:p w14:paraId="1A366A36" w14:textId="77777777" w:rsidR="00686963" w:rsidRDefault="00686963" w:rsidP="000667F1">
      <w:pPr>
        <w:jc w:val="center"/>
      </w:pPr>
    </w:p>
    <w:p w14:paraId="51A256CC" w14:textId="77777777" w:rsidR="00A31E0B" w:rsidRDefault="00A31E0B" w:rsidP="000667F1">
      <w:pPr>
        <w:jc w:val="center"/>
      </w:pPr>
    </w:p>
    <w:p w14:paraId="074866E7" w14:textId="77777777" w:rsidR="00A31E0B" w:rsidRDefault="00A31E0B" w:rsidP="000667F1">
      <w:pPr>
        <w:jc w:val="center"/>
      </w:pPr>
    </w:p>
    <w:p w14:paraId="4610FC05" w14:textId="77777777" w:rsidR="00A31E0B" w:rsidRDefault="00A31E0B" w:rsidP="000667F1">
      <w:pPr>
        <w:jc w:val="center"/>
      </w:pPr>
    </w:p>
    <w:p w14:paraId="6B6E8E6B" w14:textId="77777777" w:rsidR="00A31E0B" w:rsidRDefault="00A31E0B" w:rsidP="00A31E0B"/>
    <w:p w14:paraId="7C4189B8" w14:textId="01C7DCCE" w:rsidR="004F4C27" w:rsidRPr="00686963" w:rsidRDefault="00D85C78" w:rsidP="00686963">
      <w:pPr>
        <w:pStyle w:val="Heading1"/>
        <w:rPr>
          <w:rFonts w:eastAsia="Times New Roman"/>
          <w:b/>
          <w:bCs/>
          <w:color w:val="0D0D0D" w:themeColor="text1" w:themeTint="F2"/>
          <w:sz w:val="40"/>
          <w:szCs w:val="40"/>
        </w:rPr>
      </w:pPr>
      <w:bookmarkStart w:id="30" w:name="_Toc133692218"/>
      <w:bookmarkStart w:id="31" w:name="_Toc133698500"/>
      <w:r w:rsidRPr="00686963">
        <w:rPr>
          <w:rFonts w:eastAsia="Times New Roman"/>
          <w:b/>
          <w:bCs/>
          <w:color w:val="0D0D0D" w:themeColor="text1" w:themeTint="F2"/>
        </w:rPr>
        <w:lastRenderedPageBreak/>
        <w:t>Chapter 4: System Development and Implementation</w:t>
      </w:r>
      <w:bookmarkEnd w:id="30"/>
      <w:bookmarkEnd w:id="31"/>
    </w:p>
    <w:p w14:paraId="794D5280" w14:textId="77777777" w:rsidR="004F4C27" w:rsidRDefault="004F4C27">
      <w:pPr>
        <w:pStyle w:val="Heading2"/>
        <w:spacing w:line="360" w:lineRule="auto"/>
        <w:jc w:val="both"/>
        <w:rPr>
          <w:rFonts w:ascii="Times New Roman" w:eastAsia="Times New Roman" w:hAnsi="Times New Roman" w:cs="Times New Roman"/>
          <w:sz w:val="24"/>
          <w:szCs w:val="24"/>
        </w:rPr>
      </w:pPr>
      <w:bookmarkStart w:id="32" w:name="_heading=h.gjdgxs" w:colFirst="0" w:colLast="0"/>
      <w:bookmarkEnd w:id="32"/>
    </w:p>
    <w:p w14:paraId="69BA0A6D" w14:textId="77777777" w:rsidR="008718C6" w:rsidRDefault="008718C6" w:rsidP="00686963">
      <w:pPr>
        <w:pStyle w:val="Heading2"/>
        <w:rPr>
          <w:b/>
          <w:bCs/>
          <w:color w:val="0D0D0D" w:themeColor="text1" w:themeTint="F2"/>
        </w:rPr>
      </w:pPr>
      <w:bookmarkStart w:id="33" w:name="_Toc133692219"/>
      <w:bookmarkStart w:id="34" w:name="_Toc133698501"/>
      <w:r w:rsidRPr="00686963">
        <w:rPr>
          <w:b/>
          <w:bCs/>
          <w:color w:val="0D0D0D" w:themeColor="text1" w:themeTint="F2"/>
        </w:rPr>
        <w:t>4.1 Programing platform (Tools and technologies used)</w:t>
      </w:r>
      <w:bookmarkEnd w:id="33"/>
      <w:bookmarkEnd w:id="34"/>
    </w:p>
    <w:p w14:paraId="6E135E81" w14:textId="77777777" w:rsidR="00686963" w:rsidRPr="00686963" w:rsidRDefault="00686963" w:rsidP="00686963"/>
    <w:p w14:paraId="3A2BCE55" w14:textId="2CBCD415" w:rsidR="004F4C27" w:rsidRDefault="00D85C78" w:rsidP="00686963">
      <w:pPr>
        <w:pStyle w:val="Heading3"/>
      </w:pPr>
      <w:bookmarkStart w:id="35" w:name="_Toc133692220"/>
      <w:bookmarkStart w:id="36" w:name="_Toc133698502"/>
      <w:r>
        <w:t>4.1</w:t>
      </w:r>
      <w:r w:rsidR="008718C6">
        <w:t>.1</w:t>
      </w:r>
      <w:r>
        <w:t xml:space="preserve"> Software Specifications</w:t>
      </w:r>
      <w:bookmarkEnd w:id="35"/>
      <w:bookmarkEnd w:id="36"/>
    </w:p>
    <w:p w14:paraId="3D976E97" w14:textId="77777777" w:rsidR="004F4C27" w:rsidRDefault="00D85C78">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Computer software specification we have used for development:</w:t>
      </w:r>
    </w:p>
    <w:p w14:paraId="601795BC" w14:textId="77777777" w:rsidR="00A31E0B" w:rsidRPr="00074C4E" w:rsidRDefault="00A31E0B" w:rsidP="00A31E0B">
      <w:pPr>
        <w:numPr>
          <w:ilvl w:val="0"/>
          <w:numId w:val="9"/>
        </w:numPr>
        <w:spacing w:after="199"/>
        <w:rPr>
          <w:rFonts w:ascii="Times New Roman" w:hAnsi="Times New Roman" w:cs="Times New Roman"/>
          <w:sz w:val="24"/>
          <w:szCs w:val="24"/>
        </w:rPr>
      </w:pPr>
      <w:r w:rsidRPr="00074C4E">
        <w:rPr>
          <w:rFonts w:ascii="Times New Roman" w:hAnsi="Times New Roman" w:cs="Times New Roman"/>
          <w:sz w:val="24"/>
          <w:szCs w:val="24"/>
        </w:rPr>
        <w:t>Operating System: Windows 10</w:t>
      </w:r>
    </w:p>
    <w:p w14:paraId="03D84689" w14:textId="77777777" w:rsidR="00A31E0B" w:rsidRPr="00074C4E" w:rsidRDefault="00A31E0B" w:rsidP="00A31E0B">
      <w:pPr>
        <w:numPr>
          <w:ilvl w:val="0"/>
          <w:numId w:val="9"/>
        </w:numPr>
        <w:spacing w:after="199"/>
        <w:rPr>
          <w:rFonts w:ascii="Times New Roman" w:hAnsi="Times New Roman" w:cs="Times New Roman"/>
          <w:sz w:val="24"/>
          <w:szCs w:val="24"/>
        </w:rPr>
      </w:pPr>
      <w:proofErr w:type="spellStart"/>
      <w:proofErr w:type="gramStart"/>
      <w:r w:rsidRPr="00074C4E">
        <w:rPr>
          <w:rFonts w:ascii="Times New Roman" w:hAnsi="Times New Roman" w:cs="Times New Roman"/>
          <w:sz w:val="24"/>
          <w:szCs w:val="24"/>
        </w:rPr>
        <w:t>Software:</w:t>
      </w:r>
      <w:r>
        <w:rPr>
          <w:rFonts w:ascii="Times New Roman" w:hAnsi="Times New Roman" w:cs="Times New Roman"/>
          <w:sz w:val="24"/>
          <w:szCs w:val="24"/>
        </w:rPr>
        <w:t>Arduino</w:t>
      </w:r>
      <w:proofErr w:type="spellEnd"/>
      <w:proofErr w:type="gramEnd"/>
      <w:r>
        <w:rPr>
          <w:rFonts w:ascii="Times New Roman" w:hAnsi="Times New Roman" w:cs="Times New Roman"/>
          <w:sz w:val="24"/>
          <w:szCs w:val="24"/>
        </w:rPr>
        <w:t xml:space="preserve"> IDE</w:t>
      </w:r>
      <w:r w:rsidRPr="00074C4E">
        <w:rPr>
          <w:rFonts w:ascii="Times New Roman" w:hAnsi="Times New Roman" w:cs="Times New Roman"/>
          <w:sz w:val="24"/>
          <w:szCs w:val="24"/>
        </w:rPr>
        <w:t xml:space="preserve"> and Proteus</w:t>
      </w:r>
    </w:p>
    <w:p w14:paraId="1B16A534" w14:textId="77777777" w:rsidR="00A31E0B" w:rsidRPr="00074C4E" w:rsidRDefault="00A31E0B" w:rsidP="00A31E0B">
      <w:pPr>
        <w:numPr>
          <w:ilvl w:val="0"/>
          <w:numId w:val="9"/>
        </w:numPr>
        <w:spacing w:after="199"/>
        <w:rPr>
          <w:rFonts w:ascii="Times New Roman" w:hAnsi="Times New Roman" w:cs="Times New Roman"/>
          <w:sz w:val="24"/>
          <w:szCs w:val="24"/>
        </w:rPr>
      </w:pPr>
      <w:r w:rsidRPr="00074C4E">
        <w:rPr>
          <w:rFonts w:ascii="Times New Roman" w:hAnsi="Times New Roman" w:cs="Times New Roman"/>
          <w:sz w:val="24"/>
          <w:szCs w:val="24"/>
        </w:rPr>
        <w:t>Programming Language: C</w:t>
      </w:r>
    </w:p>
    <w:p w14:paraId="4140700E" w14:textId="77777777" w:rsidR="00A31E0B" w:rsidRDefault="00A31E0B" w:rsidP="00A31E0B">
      <w:pPr>
        <w:pBdr>
          <w:top w:val="nil"/>
          <w:left w:val="nil"/>
          <w:bottom w:val="nil"/>
          <w:right w:val="nil"/>
          <w:between w:val="nil"/>
        </w:pBdr>
        <w:spacing w:after="0" w:line="360" w:lineRule="auto"/>
        <w:ind w:left="720"/>
        <w:jc w:val="both"/>
        <w:rPr>
          <w:rFonts w:ascii="Times New Roman" w:eastAsia="Times New Roman" w:hAnsi="Times New Roman" w:cs="Times New Roman"/>
          <w:color w:val="000000"/>
          <w:sz w:val="24"/>
          <w:szCs w:val="24"/>
        </w:rPr>
      </w:pPr>
    </w:p>
    <w:p w14:paraId="2E6CE0F6" w14:textId="77777777" w:rsidR="004F4C27" w:rsidRDefault="004F4C27">
      <w:pPr>
        <w:pBdr>
          <w:top w:val="nil"/>
          <w:left w:val="nil"/>
          <w:bottom w:val="nil"/>
          <w:right w:val="nil"/>
          <w:between w:val="nil"/>
        </w:pBdr>
        <w:spacing w:after="360" w:line="360" w:lineRule="auto"/>
        <w:ind w:left="720"/>
        <w:jc w:val="both"/>
        <w:rPr>
          <w:rFonts w:ascii="Times New Roman" w:eastAsia="Times New Roman" w:hAnsi="Times New Roman" w:cs="Times New Roman"/>
          <w:color w:val="000000"/>
          <w:sz w:val="24"/>
          <w:szCs w:val="24"/>
        </w:rPr>
      </w:pPr>
    </w:p>
    <w:p w14:paraId="21FEF7AA" w14:textId="01C32479" w:rsidR="004F4C27" w:rsidRDefault="00D85C78" w:rsidP="00686963">
      <w:pPr>
        <w:pStyle w:val="Heading3"/>
      </w:pPr>
      <w:bookmarkStart w:id="37" w:name="_Toc133692221"/>
      <w:bookmarkStart w:id="38" w:name="_Toc133698503"/>
      <w:r>
        <w:t>4.</w:t>
      </w:r>
      <w:r w:rsidR="008718C6">
        <w:t>1.</w:t>
      </w:r>
      <w:r>
        <w:t>2 Hardware Specifications</w:t>
      </w:r>
      <w:bookmarkEnd w:id="37"/>
      <w:bookmarkEnd w:id="38"/>
    </w:p>
    <w:p w14:paraId="4D6FF45F" w14:textId="77777777" w:rsidR="004F4C27" w:rsidRDefault="00D85C78">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Computer hardware specification we have used for development:</w:t>
      </w:r>
    </w:p>
    <w:p w14:paraId="6B9F2C0D" w14:textId="77777777" w:rsidR="00A31E0B" w:rsidRPr="008718C6" w:rsidRDefault="00A31E0B" w:rsidP="00A31E0B">
      <w:pPr>
        <w:pStyle w:val="ListParagraph"/>
        <w:numPr>
          <w:ilvl w:val="0"/>
          <w:numId w:val="37"/>
        </w:numPr>
        <w:spacing w:after="360" w:line="360" w:lineRule="auto"/>
        <w:ind w:left="720"/>
        <w:jc w:val="both"/>
        <w:rPr>
          <w:rFonts w:ascii="Times New Roman" w:hAnsi="Times New Roman" w:cs="Times New Roman"/>
          <w:sz w:val="24"/>
          <w:szCs w:val="28"/>
        </w:rPr>
      </w:pPr>
      <w:r w:rsidRPr="008718C6">
        <w:rPr>
          <w:rFonts w:ascii="Times New Roman" w:hAnsi="Times New Roman" w:cs="Times New Roman"/>
          <w:sz w:val="24"/>
          <w:szCs w:val="28"/>
        </w:rPr>
        <w:t>Processor: Ryzen 5</w:t>
      </w:r>
    </w:p>
    <w:p w14:paraId="5469CF9B" w14:textId="77777777" w:rsidR="00A31E0B" w:rsidRPr="00074C4E" w:rsidRDefault="00A31E0B" w:rsidP="00A31E0B">
      <w:pPr>
        <w:pStyle w:val="ListParagraph"/>
        <w:numPr>
          <w:ilvl w:val="0"/>
          <w:numId w:val="37"/>
        </w:numPr>
        <w:spacing w:after="360" w:line="360" w:lineRule="auto"/>
        <w:ind w:left="720"/>
        <w:jc w:val="both"/>
        <w:rPr>
          <w:rFonts w:ascii="Times New Roman" w:hAnsi="Times New Roman" w:cs="Times New Roman"/>
          <w:szCs w:val="24"/>
        </w:rPr>
      </w:pPr>
      <w:r w:rsidRPr="00074C4E">
        <w:rPr>
          <w:rFonts w:ascii="Times New Roman" w:hAnsi="Times New Roman" w:cs="Times New Roman"/>
        </w:rPr>
        <w:t>RAM: 8 GB</w:t>
      </w:r>
    </w:p>
    <w:p w14:paraId="7A4E41E6" w14:textId="77777777" w:rsidR="00A31E0B" w:rsidRPr="00074C4E" w:rsidRDefault="00A31E0B" w:rsidP="00A31E0B">
      <w:pPr>
        <w:pStyle w:val="ListParagraph"/>
        <w:numPr>
          <w:ilvl w:val="0"/>
          <w:numId w:val="37"/>
        </w:numPr>
        <w:spacing w:after="360" w:line="360" w:lineRule="auto"/>
        <w:ind w:left="720"/>
        <w:jc w:val="both"/>
        <w:rPr>
          <w:rFonts w:ascii="Times New Roman" w:hAnsi="Times New Roman" w:cs="Times New Roman"/>
          <w:szCs w:val="24"/>
        </w:rPr>
      </w:pPr>
      <w:r w:rsidRPr="00074C4E">
        <w:rPr>
          <w:rFonts w:ascii="Times New Roman" w:hAnsi="Times New Roman" w:cs="Times New Roman"/>
        </w:rPr>
        <w:t>SSD: 256 GB</w:t>
      </w:r>
    </w:p>
    <w:p w14:paraId="5669559C" w14:textId="77777777" w:rsidR="004F4C27" w:rsidRDefault="004F4C27">
      <w:pPr>
        <w:jc w:val="center"/>
        <w:rPr>
          <w:rFonts w:ascii="Times New Roman" w:eastAsia="Times New Roman" w:hAnsi="Times New Roman" w:cs="Times New Roman"/>
          <w:b/>
          <w:sz w:val="32"/>
          <w:szCs w:val="32"/>
        </w:rPr>
      </w:pPr>
    </w:p>
    <w:p w14:paraId="22061B23" w14:textId="77777777" w:rsidR="004F4C27" w:rsidRDefault="004F4C27">
      <w:pPr>
        <w:jc w:val="center"/>
        <w:rPr>
          <w:rFonts w:ascii="Times New Roman" w:eastAsia="Times New Roman" w:hAnsi="Times New Roman" w:cs="Times New Roman"/>
          <w:b/>
          <w:sz w:val="32"/>
          <w:szCs w:val="32"/>
        </w:rPr>
      </w:pPr>
    </w:p>
    <w:p w14:paraId="5F4BE2E8" w14:textId="77777777" w:rsidR="004F4C27" w:rsidRDefault="004F4C27">
      <w:pPr>
        <w:jc w:val="center"/>
        <w:rPr>
          <w:rFonts w:ascii="Times New Roman" w:eastAsia="Times New Roman" w:hAnsi="Times New Roman" w:cs="Times New Roman"/>
          <w:b/>
          <w:sz w:val="32"/>
          <w:szCs w:val="32"/>
        </w:rPr>
      </w:pPr>
    </w:p>
    <w:p w14:paraId="7D4CCC46" w14:textId="77777777" w:rsidR="004F4C27" w:rsidRDefault="004F4C27">
      <w:pPr>
        <w:jc w:val="center"/>
        <w:rPr>
          <w:rFonts w:ascii="Times New Roman" w:eastAsia="Times New Roman" w:hAnsi="Times New Roman" w:cs="Times New Roman"/>
          <w:b/>
          <w:sz w:val="32"/>
          <w:szCs w:val="32"/>
        </w:rPr>
      </w:pPr>
    </w:p>
    <w:p w14:paraId="06458C26" w14:textId="77777777" w:rsidR="004F4C27" w:rsidRDefault="004F4C27">
      <w:pPr>
        <w:jc w:val="center"/>
        <w:rPr>
          <w:rFonts w:ascii="Times New Roman" w:eastAsia="Times New Roman" w:hAnsi="Times New Roman" w:cs="Times New Roman"/>
          <w:b/>
          <w:sz w:val="32"/>
          <w:szCs w:val="32"/>
        </w:rPr>
      </w:pPr>
    </w:p>
    <w:p w14:paraId="351E44E1" w14:textId="77777777" w:rsidR="004F4C27" w:rsidRDefault="004F4C27">
      <w:pPr>
        <w:jc w:val="center"/>
        <w:rPr>
          <w:rFonts w:ascii="Times New Roman" w:eastAsia="Times New Roman" w:hAnsi="Times New Roman" w:cs="Times New Roman"/>
          <w:b/>
          <w:sz w:val="32"/>
          <w:szCs w:val="32"/>
        </w:rPr>
      </w:pPr>
    </w:p>
    <w:p w14:paraId="6545329E" w14:textId="77777777" w:rsidR="004F4C27" w:rsidRDefault="004F4C27">
      <w:pPr>
        <w:jc w:val="center"/>
        <w:rPr>
          <w:rFonts w:ascii="Times New Roman" w:eastAsia="Times New Roman" w:hAnsi="Times New Roman" w:cs="Times New Roman"/>
          <w:b/>
          <w:sz w:val="32"/>
          <w:szCs w:val="32"/>
        </w:rPr>
      </w:pPr>
    </w:p>
    <w:p w14:paraId="2AB3D129" w14:textId="77777777" w:rsidR="004F4C27" w:rsidRDefault="004F4C27">
      <w:pPr>
        <w:jc w:val="center"/>
        <w:rPr>
          <w:rFonts w:ascii="Times New Roman" w:eastAsia="Times New Roman" w:hAnsi="Times New Roman" w:cs="Times New Roman"/>
          <w:b/>
          <w:sz w:val="32"/>
          <w:szCs w:val="32"/>
        </w:rPr>
      </w:pPr>
    </w:p>
    <w:p w14:paraId="4F6BCBBD" w14:textId="77777777" w:rsidR="004F4C27" w:rsidRDefault="004F4C27">
      <w:pPr>
        <w:jc w:val="center"/>
        <w:rPr>
          <w:rFonts w:ascii="Times New Roman" w:eastAsia="Times New Roman" w:hAnsi="Times New Roman" w:cs="Times New Roman"/>
          <w:b/>
          <w:sz w:val="32"/>
          <w:szCs w:val="32"/>
        </w:rPr>
      </w:pPr>
    </w:p>
    <w:p w14:paraId="4F1DEFD7" w14:textId="77777777" w:rsidR="004F4C27" w:rsidRPr="00686963" w:rsidRDefault="00D85C78" w:rsidP="00686963">
      <w:pPr>
        <w:pStyle w:val="Heading1"/>
        <w:rPr>
          <w:rFonts w:eastAsia="Times New Roman"/>
          <w:b/>
          <w:bCs/>
          <w:color w:val="0D0D0D" w:themeColor="text1" w:themeTint="F2"/>
        </w:rPr>
      </w:pPr>
      <w:bookmarkStart w:id="39" w:name="_Toc133692222"/>
      <w:bookmarkStart w:id="40" w:name="_Toc133698504"/>
      <w:r w:rsidRPr="00686963">
        <w:rPr>
          <w:rFonts w:eastAsia="Times New Roman"/>
          <w:b/>
          <w:bCs/>
          <w:color w:val="0D0D0D" w:themeColor="text1" w:themeTint="F2"/>
        </w:rPr>
        <w:lastRenderedPageBreak/>
        <w:t>Chapter 5: Conclusion</w:t>
      </w:r>
      <w:bookmarkEnd w:id="39"/>
      <w:bookmarkEnd w:id="40"/>
    </w:p>
    <w:p w14:paraId="4A86EC70" w14:textId="77777777" w:rsidR="004F4C27" w:rsidRDefault="004F4C27">
      <w:pPr>
        <w:rPr>
          <w:rFonts w:ascii="Times New Roman" w:eastAsia="Times New Roman" w:hAnsi="Times New Roman" w:cs="Times New Roman"/>
          <w:b/>
          <w:sz w:val="32"/>
          <w:szCs w:val="32"/>
        </w:rPr>
      </w:pPr>
    </w:p>
    <w:p w14:paraId="35295CA8" w14:textId="77777777" w:rsidR="004F4C27" w:rsidRPr="00686963" w:rsidRDefault="00D85C78" w:rsidP="00686963">
      <w:pPr>
        <w:pStyle w:val="Heading2"/>
        <w:rPr>
          <w:rFonts w:eastAsia="Times New Roman"/>
          <w:b/>
          <w:bCs/>
          <w:color w:val="0D0D0D" w:themeColor="text1" w:themeTint="F2"/>
          <w:sz w:val="28"/>
          <w:szCs w:val="24"/>
        </w:rPr>
      </w:pPr>
      <w:bookmarkStart w:id="41" w:name="_Toc133692223"/>
      <w:bookmarkStart w:id="42" w:name="_Toc133698505"/>
      <w:r w:rsidRPr="00686963">
        <w:rPr>
          <w:rFonts w:eastAsia="Times New Roman"/>
          <w:b/>
          <w:bCs/>
          <w:color w:val="0D0D0D" w:themeColor="text1" w:themeTint="F2"/>
          <w:sz w:val="28"/>
          <w:szCs w:val="24"/>
        </w:rPr>
        <w:t xml:space="preserve">5.1 </w:t>
      </w:r>
      <w:r w:rsidRPr="00686963">
        <w:rPr>
          <w:rFonts w:eastAsia="Times New Roman"/>
          <w:b/>
          <w:bCs/>
          <w:color w:val="0D0D0D" w:themeColor="text1" w:themeTint="F2"/>
          <w:sz w:val="28"/>
          <w:szCs w:val="24"/>
        </w:rPr>
        <w:tab/>
        <w:t>Conclusion</w:t>
      </w:r>
      <w:bookmarkEnd w:id="41"/>
      <w:bookmarkEnd w:id="42"/>
    </w:p>
    <w:p w14:paraId="627DC71C" w14:textId="3D2E1D1B" w:rsidR="0056357E" w:rsidRPr="006057B7" w:rsidRDefault="0056357E" w:rsidP="00D13BE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automatic control of smart dustbin is microcontroller</w:t>
      </w:r>
      <w:r w:rsidR="00D13BE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(8051) based project.</w:t>
      </w:r>
      <w:r w:rsidR="00D13BE8">
        <w:rPr>
          <w:rFonts w:ascii="Times New Roman" w:eastAsia="Times New Roman" w:hAnsi="Times New Roman" w:cs="Times New Roman"/>
          <w:sz w:val="24"/>
          <w:szCs w:val="24"/>
        </w:rPr>
        <w:t xml:space="preserve"> </w:t>
      </w:r>
      <w:r w:rsidRPr="0056357E">
        <w:rPr>
          <w:rFonts w:ascii="Times New Roman" w:eastAsia="Times New Roman" w:hAnsi="Times New Roman" w:cs="Times New Roman"/>
          <w:sz w:val="24"/>
          <w:szCs w:val="24"/>
        </w:rPr>
        <w:t>The smart dustbin using Arduino Uno is an innovative solution to automate waste collection. It is a cost-effective and efficient way to manage waste in homes, offices, and public spaces. By using this system, we can reduce the amount of time and effort required for waste management and improve the overall hygiene and cleanliness of our environment.</w:t>
      </w:r>
    </w:p>
    <w:p w14:paraId="42CDC3B1" w14:textId="77777777" w:rsidR="004F4C27" w:rsidRDefault="004F4C27">
      <w:pPr>
        <w:spacing w:line="360" w:lineRule="auto"/>
        <w:jc w:val="both"/>
        <w:rPr>
          <w:rFonts w:ascii="Times New Roman" w:eastAsia="Times New Roman" w:hAnsi="Times New Roman" w:cs="Times New Roman"/>
          <w:sz w:val="24"/>
          <w:szCs w:val="24"/>
        </w:rPr>
      </w:pPr>
    </w:p>
    <w:p w14:paraId="0E34BC81" w14:textId="77777777" w:rsidR="004F4C27" w:rsidRDefault="004F4C27" w:rsidP="00FA0E9F">
      <w:pPr>
        <w:spacing w:line="360" w:lineRule="auto"/>
        <w:jc w:val="both"/>
        <w:rPr>
          <w:rFonts w:ascii="Times New Roman" w:eastAsia="Times New Roman" w:hAnsi="Times New Roman" w:cs="Times New Roman"/>
          <w:sz w:val="24"/>
          <w:szCs w:val="24"/>
        </w:rPr>
      </w:pPr>
    </w:p>
    <w:p w14:paraId="18305CE2" w14:textId="78A3FB65" w:rsidR="004F4C27" w:rsidRDefault="008718C6" w:rsidP="00686963">
      <w:pPr>
        <w:pStyle w:val="Heading2"/>
        <w:rPr>
          <w:rFonts w:eastAsia="Times New Roman"/>
          <w:b/>
          <w:bCs/>
          <w:color w:val="0D0D0D" w:themeColor="text1" w:themeTint="F2"/>
        </w:rPr>
      </w:pPr>
      <w:bookmarkStart w:id="43" w:name="_Toc133692224"/>
      <w:bookmarkStart w:id="44" w:name="_Toc133698506"/>
      <w:r w:rsidRPr="00686963">
        <w:rPr>
          <w:rFonts w:eastAsia="Times New Roman"/>
          <w:b/>
          <w:bCs/>
          <w:color w:val="0D0D0D" w:themeColor="text1" w:themeTint="F2"/>
        </w:rPr>
        <w:t>5.2</w:t>
      </w:r>
      <w:r w:rsidR="00D85C78" w:rsidRPr="00686963">
        <w:rPr>
          <w:rFonts w:eastAsia="Times New Roman"/>
          <w:b/>
          <w:bCs/>
          <w:color w:val="0D0D0D" w:themeColor="text1" w:themeTint="F2"/>
        </w:rPr>
        <w:t xml:space="preserve">    Future Enhancements</w:t>
      </w:r>
      <w:bookmarkEnd w:id="43"/>
      <w:bookmarkEnd w:id="44"/>
    </w:p>
    <w:p w14:paraId="0539C768" w14:textId="77777777" w:rsidR="00686963" w:rsidRPr="00686963" w:rsidRDefault="00686963" w:rsidP="00686963"/>
    <w:p w14:paraId="6AD9AE1D" w14:textId="77777777" w:rsidR="00CB361E" w:rsidRDefault="00CB361E" w:rsidP="00CB361E">
      <w:pPr>
        <w:pStyle w:val="ListParagraph"/>
        <w:numPr>
          <w:ilvl w:val="0"/>
          <w:numId w:val="38"/>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sidRPr="00CB361E">
        <w:rPr>
          <w:rFonts w:ascii="Times New Roman" w:eastAsia="Times New Roman" w:hAnsi="Times New Roman" w:cs="Times New Roman"/>
          <w:color w:val="000000"/>
          <w:sz w:val="24"/>
          <w:szCs w:val="24"/>
        </w:rPr>
        <w:t>Advanced</w:t>
      </w:r>
      <w:r>
        <w:rPr>
          <w:rFonts w:ascii="Times New Roman" w:eastAsia="Times New Roman" w:hAnsi="Times New Roman" w:cs="Times New Roman"/>
          <w:color w:val="000000"/>
          <w:sz w:val="24"/>
          <w:szCs w:val="24"/>
        </w:rPr>
        <w:t xml:space="preserve"> </w:t>
      </w:r>
      <w:r w:rsidRPr="00CB361E">
        <w:rPr>
          <w:rFonts w:ascii="Times New Roman" w:eastAsia="Times New Roman" w:hAnsi="Times New Roman" w:cs="Times New Roman"/>
          <w:color w:val="000000"/>
          <w:sz w:val="24"/>
          <w:szCs w:val="24"/>
        </w:rPr>
        <w:t>sensors: Using advanced</w:t>
      </w:r>
      <w:r>
        <w:rPr>
          <w:rFonts w:ascii="Times New Roman" w:eastAsia="Times New Roman" w:hAnsi="Times New Roman" w:cs="Times New Roman"/>
          <w:color w:val="000000"/>
          <w:sz w:val="24"/>
          <w:szCs w:val="24"/>
        </w:rPr>
        <w:t xml:space="preserve"> ultrasonic </w:t>
      </w:r>
      <w:r w:rsidRPr="00CB361E">
        <w:rPr>
          <w:rFonts w:ascii="Times New Roman" w:eastAsia="Times New Roman" w:hAnsi="Times New Roman" w:cs="Times New Roman"/>
          <w:color w:val="000000"/>
          <w:sz w:val="24"/>
          <w:szCs w:val="24"/>
        </w:rPr>
        <w:t xml:space="preserve">sensors, </w:t>
      </w:r>
      <w:r>
        <w:rPr>
          <w:rFonts w:ascii="Times New Roman" w:eastAsia="Times New Roman" w:hAnsi="Times New Roman" w:cs="Times New Roman"/>
          <w:color w:val="000000"/>
          <w:sz w:val="24"/>
          <w:szCs w:val="24"/>
        </w:rPr>
        <w:t xml:space="preserve">would enable to </w:t>
      </w:r>
      <w:r w:rsidRPr="00CB361E">
        <w:rPr>
          <w:rFonts w:ascii="Times New Roman" w:eastAsia="Times New Roman" w:hAnsi="Times New Roman" w:cs="Times New Roman"/>
          <w:color w:val="000000"/>
          <w:sz w:val="24"/>
          <w:szCs w:val="24"/>
        </w:rPr>
        <w:t xml:space="preserve">measure the </w:t>
      </w:r>
    </w:p>
    <w:p w14:paraId="13941AE7" w14:textId="261B9CF2" w:rsidR="00CB361E" w:rsidRDefault="00CB361E" w:rsidP="00CB361E">
      <w:pPr>
        <w:pStyle w:val="ListParagraph"/>
        <w:pBdr>
          <w:top w:val="nil"/>
          <w:left w:val="nil"/>
          <w:bottom w:val="nil"/>
          <w:right w:val="nil"/>
          <w:between w:val="nil"/>
        </w:pBdr>
        <w:spacing w:after="0" w:line="360" w:lineRule="auto"/>
        <w:ind w:left="1140"/>
        <w:jc w:val="both"/>
        <w:rPr>
          <w:rFonts w:ascii="Times New Roman" w:eastAsia="Times New Roman" w:hAnsi="Times New Roman" w:cs="Times New Roman"/>
          <w:color w:val="000000"/>
          <w:sz w:val="24"/>
          <w:szCs w:val="24"/>
        </w:rPr>
      </w:pPr>
      <w:r w:rsidRPr="00CB361E">
        <w:rPr>
          <w:rFonts w:ascii="Times New Roman" w:eastAsia="Times New Roman" w:hAnsi="Times New Roman" w:cs="Times New Roman"/>
          <w:color w:val="000000"/>
          <w:sz w:val="24"/>
          <w:szCs w:val="24"/>
        </w:rPr>
        <w:t>fill level of the dustbin and trigger notifications when it is full.</w:t>
      </w:r>
    </w:p>
    <w:p w14:paraId="62FCD3D4" w14:textId="77777777" w:rsidR="00686963" w:rsidRDefault="00686963" w:rsidP="00CB361E">
      <w:pPr>
        <w:pStyle w:val="ListParagraph"/>
        <w:pBdr>
          <w:top w:val="nil"/>
          <w:left w:val="nil"/>
          <w:bottom w:val="nil"/>
          <w:right w:val="nil"/>
          <w:between w:val="nil"/>
        </w:pBdr>
        <w:spacing w:after="0" w:line="360" w:lineRule="auto"/>
        <w:ind w:left="1140"/>
        <w:jc w:val="both"/>
        <w:rPr>
          <w:rFonts w:ascii="Times New Roman" w:eastAsia="Times New Roman" w:hAnsi="Times New Roman" w:cs="Times New Roman"/>
          <w:color w:val="000000"/>
          <w:sz w:val="24"/>
          <w:szCs w:val="24"/>
        </w:rPr>
      </w:pPr>
    </w:p>
    <w:p w14:paraId="32E1B117" w14:textId="2949A22E" w:rsidR="008F39E7" w:rsidRPr="00686963" w:rsidRDefault="00CB361E" w:rsidP="00686963">
      <w:pPr>
        <w:pStyle w:val="ListParagraph"/>
        <w:numPr>
          <w:ilvl w:val="0"/>
          <w:numId w:val="38"/>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sidRPr="00CB361E">
        <w:rPr>
          <w:rFonts w:ascii="Times New Roman" w:eastAsia="Times New Roman" w:hAnsi="Times New Roman" w:cs="Times New Roman"/>
          <w:color w:val="000000"/>
          <w:sz w:val="24"/>
          <w:szCs w:val="24"/>
        </w:rPr>
        <w:t>LED lights: LED lights can be used to indicate the status of the dustbin, such as when it is full or when the lid is open.</w:t>
      </w:r>
    </w:p>
    <w:p w14:paraId="3A939C51" w14:textId="77777777" w:rsidR="00CB361E" w:rsidRPr="00CB361E" w:rsidRDefault="00CB361E" w:rsidP="00CB361E">
      <w:pPr>
        <w:pStyle w:val="ListParagraph"/>
        <w:pBdr>
          <w:top w:val="nil"/>
          <w:left w:val="nil"/>
          <w:bottom w:val="nil"/>
          <w:right w:val="nil"/>
          <w:between w:val="nil"/>
        </w:pBdr>
        <w:spacing w:after="0" w:line="360" w:lineRule="auto"/>
        <w:ind w:left="1140"/>
        <w:jc w:val="both"/>
        <w:rPr>
          <w:rFonts w:ascii="Times New Roman" w:eastAsia="Times New Roman" w:hAnsi="Times New Roman" w:cs="Times New Roman"/>
          <w:color w:val="000000"/>
          <w:sz w:val="24"/>
          <w:szCs w:val="24"/>
        </w:rPr>
      </w:pPr>
    </w:p>
    <w:p w14:paraId="29610CA0" w14:textId="7F611F99" w:rsidR="00CB361E" w:rsidRDefault="00CB361E" w:rsidP="00CB361E">
      <w:pPr>
        <w:pStyle w:val="ListParagraph"/>
        <w:numPr>
          <w:ilvl w:val="0"/>
          <w:numId w:val="38"/>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sidRPr="00CB361E">
        <w:rPr>
          <w:rFonts w:ascii="Times New Roman" w:eastAsia="Times New Roman" w:hAnsi="Times New Roman" w:cs="Times New Roman"/>
          <w:color w:val="000000"/>
          <w:sz w:val="24"/>
          <w:szCs w:val="24"/>
        </w:rPr>
        <w:t>Solar-powered operation: To reduce the environmental impact of the smart dustbin project, it could be powered by renewable energy sources such as solar power, which would enable it to operate independently without the need for external power.</w:t>
      </w:r>
    </w:p>
    <w:p w14:paraId="23B812CB" w14:textId="77777777" w:rsidR="004F4C27" w:rsidRDefault="004F4C27">
      <w:pPr>
        <w:jc w:val="center"/>
        <w:rPr>
          <w:rFonts w:ascii="Times New Roman" w:eastAsia="Times New Roman" w:hAnsi="Times New Roman" w:cs="Times New Roman"/>
          <w:b/>
          <w:sz w:val="28"/>
          <w:szCs w:val="28"/>
        </w:rPr>
      </w:pPr>
    </w:p>
    <w:p w14:paraId="67B5B8E1" w14:textId="77777777" w:rsidR="004F4C27" w:rsidRDefault="004F4C27">
      <w:pPr>
        <w:jc w:val="center"/>
        <w:rPr>
          <w:rFonts w:ascii="Arial" w:eastAsia="Arial" w:hAnsi="Arial" w:cs="Arial"/>
          <w:b/>
          <w:sz w:val="28"/>
          <w:szCs w:val="28"/>
        </w:rPr>
      </w:pPr>
    </w:p>
    <w:p w14:paraId="4182865A" w14:textId="77777777" w:rsidR="004F4C27" w:rsidRDefault="004F4C27">
      <w:pPr>
        <w:jc w:val="center"/>
        <w:rPr>
          <w:rFonts w:ascii="Arial" w:eastAsia="Arial" w:hAnsi="Arial" w:cs="Arial"/>
          <w:b/>
          <w:sz w:val="28"/>
          <w:szCs w:val="28"/>
        </w:rPr>
      </w:pPr>
    </w:p>
    <w:p w14:paraId="4768F2C7" w14:textId="77777777" w:rsidR="004F4C27" w:rsidRDefault="004F4C27">
      <w:pPr>
        <w:rPr>
          <w:rFonts w:ascii="Arial" w:eastAsia="Arial" w:hAnsi="Arial" w:cs="Arial"/>
          <w:b/>
          <w:sz w:val="28"/>
          <w:szCs w:val="28"/>
        </w:rPr>
      </w:pPr>
    </w:p>
    <w:p w14:paraId="20368C18" w14:textId="763FDA4C" w:rsidR="004F4C27" w:rsidRDefault="004F4C27">
      <w:pPr>
        <w:rPr>
          <w:rFonts w:ascii="Arial" w:eastAsia="Arial" w:hAnsi="Arial" w:cs="Arial"/>
          <w:b/>
          <w:sz w:val="28"/>
          <w:szCs w:val="28"/>
        </w:rPr>
      </w:pPr>
    </w:p>
    <w:p w14:paraId="4FDF5067" w14:textId="77777777" w:rsidR="00CF4CF7" w:rsidRDefault="00CF4CF7">
      <w:pPr>
        <w:rPr>
          <w:rFonts w:ascii="Arial" w:eastAsia="Arial" w:hAnsi="Arial" w:cs="Arial"/>
          <w:b/>
          <w:sz w:val="28"/>
          <w:szCs w:val="28"/>
        </w:rPr>
      </w:pPr>
    </w:p>
    <w:p w14:paraId="0AA68961" w14:textId="31F0F3C7" w:rsidR="005349E2" w:rsidRDefault="005349E2">
      <w:pPr>
        <w:rPr>
          <w:rFonts w:ascii="Arial" w:eastAsia="Arial" w:hAnsi="Arial" w:cs="Arial"/>
          <w:b/>
          <w:sz w:val="28"/>
          <w:szCs w:val="28"/>
        </w:rPr>
      </w:pPr>
    </w:p>
    <w:p w14:paraId="67A9395A" w14:textId="2C3B2C63" w:rsidR="004F4C27" w:rsidRPr="00CF4CF7" w:rsidRDefault="00D85C78" w:rsidP="006D49A3">
      <w:pPr>
        <w:pStyle w:val="Heading1"/>
        <w:jc w:val="center"/>
        <w:rPr>
          <w:rFonts w:eastAsia="Times New Roman"/>
        </w:rPr>
      </w:pPr>
      <w:bookmarkStart w:id="45" w:name="_Toc133698507"/>
      <w:r w:rsidRPr="006D49A3">
        <w:rPr>
          <w:rFonts w:ascii="Times New Roman" w:eastAsia="Times New Roman" w:hAnsi="Times New Roman" w:cs="Times New Roman"/>
          <w:b/>
          <w:bCs/>
          <w:color w:val="0D0D0D" w:themeColor="text1" w:themeTint="F2"/>
        </w:rPr>
        <w:lastRenderedPageBreak/>
        <w:t>References</w:t>
      </w:r>
      <w:bookmarkEnd w:id="45"/>
    </w:p>
    <w:p w14:paraId="620A1A38" w14:textId="77777777" w:rsidR="004F4C27" w:rsidRPr="009D4BB6" w:rsidRDefault="004F4C27" w:rsidP="009D4BB6">
      <w:pPr>
        <w:pStyle w:val="ListParagraph"/>
        <w:pBdr>
          <w:top w:val="nil"/>
          <w:left w:val="nil"/>
          <w:bottom w:val="nil"/>
          <w:right w:val="nil"/>
          <w:between w:val="nil"/>
        </w:pBdr>
        <w:ind w:left="1440"/>
        <w:rPr>
          <w:rFonts w:ascii="Times New Roman" w:eastAsia="Times New Roman" w:hAnsi="Times New Roman" w:cs="Times New Roman"/>
          <w:color w:val="000000"/>
          <w:sz w:val="32"/>
          <w:szCs w:val="32"/>
        </w:rPr>
      </w:pPr>
    </w:p>
    <w:p w14:paraId="2C175410" w14:textId="77777777" w:rsidR="00AB2863" w:rsidRPr="00AB2863" w:rsidRDefault="00AB2863" w:rsidP="00AB2863">
      <w:pPr>
        <w:pStyle w:val="ListParagraph"/>
        <w:rPr>
          <w:rFonts w:ascii="Times New Roman" w:eastAsia="Times New Roman" w:hAnsi="Times New Roman" w:cs="Times New Roman"/>
          <w:sz w:val="24"/>
          <w:szCs w:val="24"/>
        </w:rPr>
      </w:pPr>
    </w:p>
    <w:p w14:paraId="1E382FF5" w14:textId="5CCF5847" w:rsidR="00AB2863" w:rsidRDefault="00D20189" w:rsidP="009D4BB6">
      <w:pPr>
        <w:pStyle w:val="ListParagraph"/>
        <w:numPr>
          <w:ilvl w:val="0"/>
          <w:numId w:val="23"/>
        </w:numPr>
        <w:spacing w:after="0" w:line="480" w:lineRule="auto"/>
        <w:rPr>
          <w:rFonts w:ascii="Times New Roman" w:eastAsia="Times New Roman" w:hAnsi="Times New Roman" w:cs="Times New Roman"/>
          <w:sz w:val="24"/>
          <w:szCs w:val="24"/>
        </w:rPr>
      </w:pPr>
      <w:hyperlink r:id="rId14" w:history="1">
        <w:r w:rsidR="00AB2863" w:rsidRPr="008A3D85">
          <w:rPr>
            <w:rStyle w:val="Hyperlink"/>
            <w:rFonts w:ascii="Times New Roman" w:eastAsia="Times New Roman" w:hAnsi="Times New Roman" w:cs="Times New Roman"/>
            <w:sz w:val="24"/>
            <w:szCs w:val="24"/>
          </w:rPr>
          <w:t>https://www.flyrobo.in/blog/smart-dustbin-arduino</w:t>
        </w:r>
      </w:hyperlink>
      <w:r w:rsidR="00AB2863">
        <w:rPr>
          <w:rFonts w:ascii="Times New Roman" w:eastAsia="Times New Roman" w:hAnsi="Times New Roman" w:cs="Times New Roman"/>
          <w:sz w:val="24"/>
          <w:szCs w:val="24"/>
        </w:rPr>
        <w:t>/</w:t>
      </w:r>
    </w:p>
    <w:p w14:paraId="1A46EC4A" w14:textId="77777777" w:rsidR="00AB2863" w:rsidRPr="00AB2863" w:rsidRDefault="00AB2863" w:rsidP="00AB2863">
      <w:pPr>
        <w:pStyle w:val="ListParagraph"/>
        <w:rPr>
          <w:rFonts w:ascii="Times New Roman" w:eastAsia="Times New Roman" w:hAnsi="Times New Roman" w:cs="Times New Roman"/>
          <w:sz w:val="24"/>
          <w:szCs w:val="24"/>
        </w:rPr>
      </w:pPr>
    </w:p>
    <w:p w14:paraId="7356D42D" w14:textId="1F21553A" w:rsidR="00AB2863" w:rsidRPr="009D4BB6" w:rsidRDefault="00AB2863" w:rsidP="009D4BB6">
      <w:pPr>
        <w:pStyle w:val="ListParagraph"/>
        <w:numPr>
          <w:ilvl w:val="0"/>
          <w:numId w:val="23"/>
        </w:numPr>
        <w:spacing w:after="0" w:line="480" w:lineRule="auto"/>
        <w:rPr>
          <w:rFonts w:ascii="Times New Roman" w:eastAsia="Times New Roman" w:hAnsi="Times New Roman" w:cs="Times New Roman"/>
          <w:sz w:val="24"/>
          <w:szCs w:val="24"/>
        </w:rPr>
      </w:pPr>
      <w:r w:rsidRPr="00AB2863">
        <w:rPr>
          <w:rFonts w:ascii="Times New Roman" w:eastAsia="Times New Roman" w:hAnsi="Times New Roman" w:cs="Times New Roman"/>
          <w:sz w:val="24"/>
          <w:szCs w:val="24"/>
        </w:rPr>
        <w:t>https://www.electronicshub.org/smart-dustbin-using-arduino/</w:t>
      </w:r>
    </w:p>
    <w:p w14:paraId="4E3D96E6" w14:textId="77777777" w:rsidR="004F4C27" w:rsidRDefault="004F4C27">
      <w:pPr>
        <w:rPr>
          <w:rFonts w:ascii="Times New Roman" w:eastAsia="Times New Roman" w:hAnsi="Times New Roman" w:cs="Times New Roman"/>
          <w:color w:val="000000"/>
          <w:sz w:val="28"/>
          <w:szCs w:val="28"/>
        </w:rPr>
      </w:pPr>
    </w:p>
    <w:p w14:paraId="2BD2CB93" w14:textId="77777777" w:rsidR="004F4C27" w:rsidRDefault="004F4C27">
      <w:pPr>
        <w:jc w:val="center"/>
        <w:rPr>
          <w:rFonts w:ascii="Arial" w:eastAsia="Arial" w:hAnsi="Arial" w:cs="Arial"/>
          <w:b/>
          <w:sz w:val="28"/>
          <w:szCs w:val="28"/>
        </w:rPr>
      </w:pPr>
    </w:p>
    <w:p w14:paraId="50D88DF5" w14:textId="77777777" w:rsidR="004F4C27" w:rsidRDefault="004F4C27">
      <w:pPr>
        <w:jc w:val="center"/>
        <w:rPr>
          <w:rFonts w:ascii="Arial" w:eastAsia="Arial" w:hAnsi="Arial" w:cs="Arial"/>
          <w:b/>
          <w:sz w:val="28"/>
          <w:szCs w:val="28"/>
        </w:rPr>
      </w:pPr>
    </w:p>
    <w:p w14:paraId="1ECADBC1" w14:textId="77777777" w:rsidR="004F4C27" w:rsidRDefault="004F4C27">
      <w:pPr>
        <w:jc w:val="center"/>
        <w:rPr>
          <w:rFonts w:ascii="Arial" w:eastAsia="Arial" w:hAnsi="Arial" w:cs="Arial"/>
          <w:b/>
          <w:sz w:val="28"/>
          <w:szCs w:val="28"/>
        </w:rPr>
      </w:pPr>
    </w:p>
    <w:p w14:paraId="675D363B" w14:textId="77777777" w:rsidR="004F4C27" w:rsidRDefault="004F4C27">
      <w:pPr>
        <w:jc w:val="center"/>
        <w:rPr>
          <w:rFonts w:ascii="Arial" w:eastAsia="Arial" w:hAnsi="Arial" w:cs="Arial"/>
          <w:b/>
          <w:sz w:val="28"/>
          <w:szCs w:val="28"/>
        </w:rPr>
      </w:pPr>
    </w:p>
    <w:p w14:paraId="69AF1CAB" w14:textId="6E0EF3B1" w:rsidR="004F4C27" w:rsidRDefault="002A7561" w:rsidP="002A7561">
      <w:pPr>
        <w:tabs>
          <w:tab w:val="left" w:pos="1548"/>
        </w:tabs>
        <w:rPr>
          <w:rFonts w:ascii="Times New Roman" w:eastAsia="Times New Roman" w:hAnsi="Times New Roman" w:cs="Times New Roman"/>
          <w:b/>
          <w:sz w:val="32"/>
          <w:szCs w:val="32"/>
          <w:u w:val="single"/>
        </w:rPr>
      </w:pPr>
      <w:bookmarkStart w:id="46" w:name="_heading=h.1fob9te" w:colFirst="0" w:colLast="0"/>
      <w:bookmarkEnd w:id="46"/>
      <w:r>
        <w:rPr>
          <w:rFonts w:ascii="Arial" w:eastAsia="Arial" w:hAnsi="Arial" w:cs="Arial"/>
          <w:b/>
          <w:sz w:val="28"/>
          <w:szCs w:val="28"/>
        </w:rPr>
        <w:tab/>
      </w:r>
      <w:r>
        <w:rPr>
          <w:rFonts w:ascii="Arial" w:eastAsia="Arial" w:hAnsi="Arial" w:cs="Arial"/>
          <w:b/>
          <w:sz w:val="28"/>
          <w:szCs w:val="28"/>
        </w:rPr>
        <w:tab/>
      </w:r>
      <w:r>
        <w:rPr>
          <w:rFonts w:ascii="Arial" w:eastAsia="Arial" w:hAnsi="Arial" w:cs="Arial"/>
          <w:b/>
          <w:sz w:val="28"/>
          <w:szCs w:val="28"/>
        </w:rPr>
        <w:tab/>
      </w:r>
    </w:p>
    <w:sectPr w:rsidR="004F4C27" w:rsidSect="001743B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D305EF" w14:textId="77777777" w:rsidR="0088442E" w:rsidRDefault="0088442E">
      <w:pPr>
        <w:spacing w:after="0" w:line="240" w:lineRule="auto"/>
      </w:pPr>
      <w:r>
        <w:separator/>
      </w:r>
    </w:p>
  </w:endnote>
  <w:endnote w:type="continuationSeparator" w:id="0">
    <w:p w14:paraId="0C86A261" w14:textId="77777777" w:rsidR="0088442E" w:rsidRDefault="008844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568ED3" w14:textId="77777777" w:rsidR="004F4C27" w:rsidRDefault="004F4C27">
    <w:pPr>
      <w:pBdr>
        <w:top w:val="nil"/>
        <w:left w:val="nil"/>
        <w:bottom w:val="nil"/>
        <w:right w:val="nil"/>
        <w:between w:val="nil"/>
      </w:pBdr>
      <w:tabs>
        <w:tab w:val="center" w:pos="4680"/>
        <w:tab w:val="right" w:pos="9360"/>
      </w:tabs>
      <w:spacing w:after="0" w:line="240" w:lineRule="auto"/>
      <w:jc w:val="right"/>
      <w:rPr>
        <w:color w:val="000000"/>
        <w:sz w:val="24"/>
        <w:szCs w:val="2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79EA18" w14:textId="77777777" w:rsidR="00996240" w:rsidRDefault="00996240">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3C6CA714" w14:textId="77777777" w:rsidR="00996240" w:rsidRDefault="00996240">
    <w:pPr>
      <w:pBdr>
        <w:top w:val="nil"/>
        <w:left w:val="nil"/>
        <w:bottom w:val="nil"/>
        <w:right w:val="nil"/>
        <w:between w:val="nil"/>
      </w:pBdr>
      <w:tabs>
        <w:tab w:val="center" w:pos="4680"/>
        <w:tab w:val="right" w:pos="9360"/>
      </w:tabs>
      <w:spacing w:after="0" w:line="240" w:lineRule="auto"/>
      <w:jc w:val="right"/>
      <w:rPr>
        <w:color w:val="000000"/>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2AF5D0" w14:textId="77777777" w:rsidR="0088442E" w:rsidRDefault="0088442E">
      <w:pPr>
        <w:spacing w:after="0" w:line="240" w:lineRule="auto"/>
      </w:pPr>
      <w:r>
        <w:separator/>
      </w:r>
    </w:p>
  </w:footnote>
  <w:footnote w:type="continuationSeparator" w:id="0">
    <w:p w14:paraId="65027A95" w14:textId="77777777" w:rsidR="0088442E" w:rsidRDefault="008844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B70A7"/>
    <w:multiLevelType w:val="multilevel"/>
    <w:tmpl w:val="1EDAEE0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215152F"/>
    <w:multiLevelType w:val="multilevel"/>
    <w:tmpl w:val="21D2FBCA"/>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 w15:restartNumberingAfterBreak="0">
    <w:nsid w:val="024130C1"/>
    <w:multiLevelType w:val="multilevel"/>
    <w:tmpl w:val="1CE83780"/>
    <w:lvl w:ilvl="0">
      <w:start w:val="1"/>
      <w:numFmt w:val="bullet"/>
      <w:lvlText w:val="⮚"/>
      <w:lvlJc w:val="left"/>
      <w:pPr>
        <w:ind w:left="1140" w:hanging="360"/>
      </w:pPr>
      <w:rPr>
        <w:rFonts w:ascii="Noto Sans Symbols" w:eastAsia="Noto Sans Symbols" w:hAnsi="Noto Sans Symbols" w:cs="Noto Sans Symbols"/>
      </w:rPr>
    </w:lvl>
    <w:lvl w:ilvl="1">
      <w:start w:val="1"/>
      <w:numFmt w:val="bullet"/>
      <w:lvlText w:val="o"/>
      <w:lvlJc w:val="left"/>
      <w:pPr>
        <w:ind w:left="1860" w:hanging="360"/>
      </w:pPr>
      <w:rPr>
        <w:rFonts w:ascii="Courier New" w:eastAsia="Courier New" w:hAnsi="Courier New" w:cs="Courier New"/>
      </w:rPr>
    </w:lvl>
    <w:lvl w:ilvl="2">
      <w:start w:val="1"/>
      <w:numFmt w:val="bullet"/>
      <w:lvlText w:val="▪"/>
      <w:lvlJc w:val="left"/>
      <w:pPr>
        <w:ind w:left="2580" w:hanging="360"/>
      </w:pPr>
      <w:rPr>
        <w:rFonts w:ascii="Noto Sans Symbols" w:eastAsia="Noto Sans Symbols" w:hAnsi="Noto Sans Symbols" w:cs="Noto Sans Symbols"/>
      </w:rPr>
    </w:lvl>
    <w:lvl w:ilvl="3">
      <w:start w:val="1"/>
      <w:numFmt w:val="bullet"/>
      <w:lvlText w:val="●"/>
      <w:lvlJc w:val="left"/>
      <w:pPr>
        <w:ind w:left="3300" w:hanging="360"/>
      </w:pPr>
      <w:rPr>
        <w:rFonts w:ascii="Noto Sans Symbols" w:eastAsia="Noto Sans Symbols" w:hAnsi="Noto Sans Symbols" w:cs="Noto Sans Symbols"/>
      </w:rPr>
    </w:lvl>
    <w:lvl w:ilvl="4">
      <w:start w:val="1"/>
      <w:numFmt w:val="bullet"/>
      <w:lvlText w:val="o"/>
      <w:lvlJc w:val="left"/>
      <w:pPr>
        <w:ind w:left="4020" w:hanging="360"/>
      </w:pPr>
      <w:rPr>
        <w:rFonts w:ascii="Courier New" w:eastAsia="Courier New" w:hAnsi="Courier New" w:cs="Courier New"/>
      </w:rPr>
    </w:lvl>
    <w:lvl w:ilvl="5">
      <w:start w:val="1"/>
      <w:numFmt w:val="bullet"/>
      <w:lvlText w:val="▪"/>
      <w:lvlJc w:val="left"/>
      <w:pPr>
        <w:ind w:left="4740" w:hanging="360"/>
      </w:pPr>
      <w:rPr>
        <w:rFonts w:ascii="Noto Sans Symbols" w:eastAsia="Noto Sans Symbols" w:hAnsi="Noto Sans Symbols" w:cs="Noto Sans Symbols"/>
      </w:rPr>
    </w:lvl>
    <w:lvl w:ilvl="6">
      <w:start w:val="1"/>
      <w:numFmt w:val="bullet"/>
      <w:lvlText w:val="●"/>
      <w:lvlJc w:val="left"/>
      <w:pPr>
        <w:ind w:left="5460" w:hanging="360"/>
      </w:pPr>
      <w:rPr>
        <w:rFonts w:ascii="Noto Sans Symbols" w:eastAsia="Noto Sans Symbols" w:hAnsi="Noto Sans Symbols" w:cs="Noto Sans Symbols"/>
      </w:rPr>
    </w:lvl>
    <w:lvl w:ilvl="7">
      <w:start w:val="1"/>
      <w:numFmt w:val="bullet"/>
      <w:lvlText w:val="o"/>
      <w:lvlJc w:val="left"/>
      <w:pPr>
        <w:ind w:left="6180" w:hanging="360"/>
      </w:pPr>
      <w:rPr>
        <w:rFonts w:ascii="Courier New" w:eastAsia="Courier New" w:hAnsi="Courier New" w:cs="Courier New"/>
      </w:rPr>
    </w:lvl>
    <w:lvl w:ilvl="8">
      <w:start w:val="1"/>
      <w:numFmt w:val="bullet"/>
      <w:lvlText w:val="▪"/>
      <w:lvlJc w:val="left"/>
      <w:pPr>
        <w:ind w:left="6900" w:hanging="360"/>
      </w:pPr>
      <w:rPr>
        <w:rFonts w:ascii="Noto Sans Symbols" w:eastAsia="Noto Sans Symbols" w:hAnsi="Noto Sans Symbols" w:cs="Noto Sans Symbols"/>
      </w:rPr>
    </w:lvl>
  </w:abstractNum>
  <w:abstractNum w:abstractNumId="3" w15:restartNumberingAfterBreak="0">
    <w:nsid w:val="05774A09"/>
    <w:multiLevelType w:val="multilevel"/>
    <w:tmpl w:val="EEBAFC1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Noto Sans Symbols" w:eastAsia="Noto Sans Symbols" w:hAnsi="Noto Sans Symbols" w:cs="Noto Sans Symbols"/>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05FD630E"/>
    <w:multiLevelType w:val="multilevel"/>
    <w:tmpl w:val="C3A2CFF4"/>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 w15:restartNumberingAfterBreak="0">
    <w:nsid w:val="06977521"/>
    <w:multiLevelType w:val="multilevel"/>
    <w:tmpl w:val="9E84D894"/>
    <w:lvl w:ilvl="0">
      <w:start w:val="1"/>
      <w:numFmt w:val="bullet"/>
      <w:lvlText w:val="•"/>
      <w:lvlJc w:val="left"/>
      <w:pPr>
        <w:ind w:left="720" w:hanging="360"/>
      </w:pPr>
      <w:rPr>
        <w:rFonts w:ascii="Arial" w:eastAsia="Arial" w:hAnsi="Arial" w:cs="Arial"/>
      </w:r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6" w15:restartNumberingAfterBreak="0">
    <w:nsid w:val="172C31D7"/>
    <w:multiLevelType w:val="multilevel"/>
    <w:tmpl w:val="A6080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B485592"/>
    <w:multiLevelType w:val="multilevel"/>
    <w:tmpl w:val="3382911E"/>
    <w:lvl w:ilvl="0">
      <w:start w:val="1"/>
      <w:numFmt w:val="bullet"/>
      <w:lvlText w:val="⮚"/>
      <w:lvlJc w:val="left"/>
      <w:pPr>
        <w:ind w:left="1140" w:hanging="360"/>
      </w:pPr>
      <w:rPr>
        <w:rFonts w:ascii="Noto Sans Symbols" w:eastAsia="Noto Sans Symbols" w:hAnsi="Noto Sans Symbols" w:cs="Noto Sans Symbols"/>
      </w:rPr>
    </w:lvl>
    <w:lvl w:ilvl="1">
      <w:start w:val="1"/>
      <w:numFmt w:val="bullet"/>
      <w:lvlText w:val="o"/>
      <w:lvlJc w:val="left"/>
      <w:pPr>
        <w:ind w:left="1860" w:hanging="360"/>
      </w:pPr>
      <w:rPr>
        <w:rFonts w:ascii="Courier New" w:eastAsia="Courier New" w:hAnsi="Courier New" w:cs="Courier New"/>
      </w:rPr>
    </w:lvl>
    <w:lvl w:ilvl="2">
      <w:start w:val="1"/>
      <w:numFmt w:val="bullet"/>
      <w:lvlText w:val="▪"/>
      <w:lvlJc w:val="left"/>
      <w:pPr>
        <w:ind w:left="2580" w:hanging="360"/>
      </w:pPr>
      <w:rPr>
        <w:rFonts w:ascii="Noto Sans Symbols" w:eastAsia="Noto Sans Symbols" w:hAnsi="Noto Sans Symbols" w:cs="Noto Sans Symbols"/>
      </w:rPr>
    </w:lvl>
    <w:lvl w:ilvl="3">
      <w:start w:val="1"/>
      <w:numFmt w:val="bullet"/>
      <w:lvlText w:val="●"/>
      <w:lvlJc w:val="left"/>
      <w:pPr>
        <w:ind w:left="3300" w:hanging="360"/>
      </w:pPr>
      <w:rPr>
        <w:rFonts w:ascii="Noto Sans Symbols" w:eastAsia="Noto Sans Symbols" w:hAnsi="Noto Sans Symbols" w:cs="Noto Sans Symbols"/>
      </w:rPr>
    </w:lvl>
    <w:lvl w:ilvl="4">
      <w:start w:val="1"/>
      <w:numFmt w:val="bullet"/>
      <w:lvlText w:val="o"/>
      <w:lvlJc w:val="left"/>
      <w:pPr>
        <w:ind w:left="4020" w:hanging="360"/>
      </w:pPr>
      <w:rPr>
        <w:rFonts w:ascii="Courier New" w:eastAsia="Courier New" w:hAnsi="Courier New" w:cs="Courier New"/>
      </w:rPr>
    </w:lvl>
    <w:lvl w:ilvl="5">
      <w:start w:val="1"/>
      <w:numFmt w:val="bullet"/>
      <w:lvlText w:val="▪"/>
      <w:lvlJc w:val="left"/>
      <w:pPr>
        <w:ind w:left="4740" w:hanging="360"/>
      </w:pPr>
      <w:rPr>
        <w:rFonts w:ascii="Noto Sans Symbols" w:eastAsia="Noto Sans Symbols" w:hAnsi="Noto Sans Symbols" w:cs="Noto Sans Symbols"/>
      </w:rPr>
    </w:lvl>
    <w:lvl w:ilvl="6">
      <w:start w:val="1"/>
      <w:numFmt w:val="bullet"/>
      <w:lvlText w:val="●"/>
      <w:lvlJc w:val="left"/>
      <w:pPr>
        <w:ind w:left="5460" w:hanging="360"/>
      </w:pPr>
      <w:rPr>
        <w:rFonts w:ascii="Noto Sans Symbols" w:eastAsia="Noto Sans Symbols" w:hAnsi="Noto Sans Symbols" w:cs="Noto Sans Symbols"/>
      </w:rPr>
    </w:lvl>
    <w:lvl w:ilvl="7">
      <w:start w:val="1"/>
      <w:numFmt w:val="bullet"/>
      <w:lvlText w:val="o"/>
      <w:lvlJc w:val="left"/>
      <w:pPr>
        <w:ind w:left="6180" w:hanging="360"/>
      </w:pPr>
      <w:rPr>
        <w:rFonts w:ascii="Courier New" w:eastAsia="Courier New" w:hAnsi="Courier New" w:cs="Courier New"/>
      </w:rPr>
    </w:lvl>
    <w:lvl w:ilvl="8">
      <w:start w:val="1"/>
      <w:numFmt w:val="bullet"/>
      <w:lvlText w:val="▪"/>
      <w:lvlJc w:val="left"/>
      <w:pPr>
        <w:ind w:left="6900" w:hanging="360"/>
      </w:pPr>
      <w:rPr>
        <w:rFonts w:ascii="Noto Sans Symbols" w:eastAsia="Noto Sans Symbols" w:hAnsi="Noto Sans Symbols" w:cs="Noto Sans Symbols"/>
      </w:rPr>
    </w:lvl>
  </w:abstractNum>
  <w:abstractNum w:abstractNumId="8" w15:restartNumberingAfterBreak="0">
    <w:nsid w:val="21BE1B94"/>
    <w:multiLevelType w:val="hybridMultilevel"/>
    <w:tmpl w:val="550C225A"/>
    <w:lvl w:ilvl="0" w:tplc="2264CEC4">
      <w:start w:val="1"/>
      <w:numFmt w:val="bullet"/>
      <w:lvlText w:val="•"/>
      <w:lvlJc w:val="left"/>
      <w:pPr>
        <w:tabs>
          <w:tab w:val="num" w:pos="720"/>
        </w:tabs>
        <w:ind w:left="720" w:hanging="360"/>
      </w:pPr>
      <w:rPr>
        <w:rFonts w:ascii="Arial" w:hAnsi="Arial" w:hint="default"/>
      </w:rPr>
    </w:lvl>
    <w:lvl w:ilvl="1" w:tplc="BF441A30" w:tentative="1">
      <w:start w:val="1"/>
      <w:numFmt w:val="bullet"/>
      <w:lvlText w:val="•"/>
      <w:lvlJc w:val="left"/>
      <w:pPr>
        <w:tabs>
          <w:tab w:val="num" w:pos="1440"/>
        </w:tabs>
        <w:ind w:left="1440" w:hanging="360"/>
      </w:pPr>
      <w:rPr>
        <w:rFonts w:ascii="Arial" w:hAnsi="Arial" w:hint="default"/>
      </w:rPr>
    </w:lvl>
    <w:lvl w:ilvl="2" w:tplc="1F30E664" w:tentative="1">
      <w:start w:val="1"/>
      <w:numFmt w:val="bullet"/>
      <w:lvlText w:val="•"/>
      <w:lvlJc w:val="left"/>
      <w:pPr>
        <w:tabs>
          <w:tab w:val="num" w:pos="2160"/>
        </w:tabs>
        <w:ind w:left="2160" w:hanging="360"/>
      </w:pPr>
      <w:rPr>
        <w:rFonts w:ascii="Arial" w:hAnsi="Arial" w:hint="default"/>
      </w:rPr>
    </w:lvl>
    <w:lvl w:ilvl="3" w:tplc="18200982" w:tentative="1">
      <w:start w:val="1"/>
      <w:numFmt w:val="bullet"/>
      <w:lvlText w:val="•"/>
      <w:lvlJc w:val="left"/>
      <w:pPr>
        <w:tabs>
          <w:tab w:val="num" w:pos="2880"/>
        </w:tabs>
        <w:ind w:left="2880" w:hanging="360"/>
      </w:pPr>
      <w:rPr>
        <w:rFonts w:ascii="Arial" w:hAnsi="Arial" w:hint="default"/>
      </w:rPr>
    </w:lvl>
    <w:lvl w:ilvl="4" w:tplc="14AEDF14" w:tentative="1">
      <w:start w:val="1"/>
      <w:numFmt w:val="bullet"/>
      <w:lvlText w:val="•"/>
      <w:lvlJc w:val="left"/>
      <w:pPr>
        <w:tabs>
          <w:tab w:val="num" w:pos="3600"/>
        </w:tabs>
        <w:ind w:left="3600" w:hanging="360"/>
      </w:pPr>
      <w:rPr>
        <w:rFonts w:ascii="Arial" w:hAnsi="Arial" w:hint="default"/>
      </w:rPr>
    </w:lvl>
    <w:lvl w:ilvl="5" w:tplc="7DEC2596" w:tentative="1">
      <w:start w:val="1"/>
      <w:numFmt w:val="bullet"/>
      <w:lvlText w:val="•"/>
      <w:lvlJc w:val="left"/>
      <w:pPr>
        <w:tabs>
          <w:tab w:val="num" w:pos="4320"/>
        </w:tabs>
        <w:ind w:left="4320" w:hanging="360"/>
      </w:pPr>
      <w:rPr>
        <w:rFonts w:ascii="Arial" w:hAnsi="Arial" w:hint="default"/>
      </w:rPr>
    </w:lvl>
    <w:lvl w:ilvl="6" w:tplc="4AA030C6" w:tentative="1">
      <w:start w:val="1"/>
      <w:numFmt w:val="bullet"/>
      <w:lvlText w:val="•"/>
      <w:lvlJc w:val="left"/>
      <w:pPr>
        <w:tabs>
          <w:tab w:val="num" w:pos="5040"/>
        </w:tabs>
        <w:ind w:left="5040" w:hanging="360"/>
      </w:pPr>
      <w:rPr>
        <w:rFonts w:ascii="Arial" w:hAnsi="Arial" w:hint="default"/>
      </w:rPr>
    </w:lvl>
    <w:lvl w:ilvl="7" w:tplc="A8321EAE" w:tentative="1">
      <w:start w:val="1"/>
      <w:numFmt w:val="bullet"/>
      <w:lvlText w:val="•"/>
      <w:lvlJc w:val="left"/>
      <w:pPr>
        <w:tabs>
          <w:tab w:val="num" w:pos="5760"/>
        </w:tabs>
        <w:ind w:left="5760" w:hanging="360"/>
      </w:pPr>
      <w:rPr>
        <w:rFonts w:ascii="Arial" w:hAnsi="Arial" w:hint="default"/>
      </w:rPr>
    </w:lvl>
    <w:lvl w:ilvl="8" w:tplc="4426D7D2"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22A4159F"/>
    <w:multiLevelType w:val="hybridMultilevel"/>
    <w:tmpl w:val="2E0A7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3800C16"/>
    <w:multiLevelType w:val="multilevel"/>
    <w:tmpl w:val="BD062FBE"/>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23831A44"/>
    <w:multiLevelType w:val="multilevel"/>
    <w:tmpl w:val="BE9CF9B8"/>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24B73A2C"/>
    <w:multiLevelType w:val="multilevel"/>
    <w:tmpl w:val="BCA6A6E4"/>
    <w:lvl w:ilvl="0">
      <w:start w:val="1"/>
      <w:numFmt w:val="bullet"/>
      <w:lvlText w:val="•"/>
      <w:lvlJc w:val="left"/>
      <w:pPr>
        <w:ind w:left="720" w:hanging="360"/>
      </w:pPr>
      <w:rPr>
        <w:rFonts w:ascii="Arial" w:eastAsia="Arial" w:hAnsi="Arial" w:cs="Arial"/>
      </w:r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3" w15:restartNumberingAfterBreak="0">
    <w:nsid w:val="25684B4B"/>
    <w:multiLevelType w:val="multilevel"/>
    <w:tmpl w:val="60E8020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Noto Sans Symbols" w:eastAsia="Noto Sans Symbols" w:hAnsi="Noto Sans Symbols" w:cs="Noto Sans Symbols"/>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28644638"/>
    <w:multiLevelType w:val="multilevel"/>
    <w:tmpl w:val="386AB85A"/>
    <w:lvl w:ilvl="0">
      <w:start w:val="1"/>
      <w:numFmt w:val="bullet"/>
      <w:lvlText w:val="•"/>
      <w:lvlJc w:val="left"/>
      <w:pPr>
        <w:ind w:left="720" w:hanging="360"/>
      </w:pPr>
      <w:rPr>
        <w:rFonts w:ascii="Arial" w:eastAsia="Arial" w:hAnsi="Arial" w:cs="Arial"/>
      </w:r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5" w15:restartNumberingAfterBreak="0">
    <w:nsid w:val="2B4A00D8"/>
    <w:multiLevelType w:val="multilevel"/>
    <w:tmpl w:val="150CAE38"/>
    <w:lvl w:ilvl="0">
      <w:start w:val="1"/>
      <w:numFmt w:val="decimal"/>
      <w:lvlText w:val="%1"/>
      <w:lvlJc w:val="left"/>
      <w:pPr>
        <w:ind w:left="360" w:hanging="360"/>
      </w:pPr>
      <w:rPr>
        <w:rFonts w:hint="default"/>
        <w:sz w:val="28"/>
      </w:rPr>
    </w:lvl>
    <w:lvl w:ilvl="1">
      <w:start w:val="1"/>
      <w:numFmt w:val="decimal"/>
      <w:lvlText w:val="%1.%2"/>
      <w:lvlJc w:val="left"/>
      <w:pPr>
        <w:ind w:left="720" w:hanging="720"/>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1080" w:hanging="1080"/>
      </w:pPr>
      <w:rPr>
        <w:rFonts w:hint="default"/>
        <w:sz w:val="28"/>
      </w:rPr>
    </w:lvl>
    <w:lvl w:ilvl="4">
      <w:start w:val="1"/>
      <w:numFmt w:val="decimal"/>
      <w:lvlText w:val="%1.%2.%3.%4.%5"/>
      <w:lvlJc w:val="left"/>
      <w:pPr>
        <w:ind w:left="1440" w:hanging="1440"/>
      </w:pPr>
      <w:rPr>
        <w:rFonts w:hint="default"/>
        <w:sz w:val="28"/>
      </w:rPr>
    </w:lvl>
    <w:lvl w:ilvl="5">
      <w:start w:val="1"/>
      <w:numFmt w:val="decimal"/>
      <w:lvlText w:val="%1.%2.%3.%4.%5.%6"/>
      <w:lvlJc w:val="left"/>
      <w:pPr>
        <w:ind w:left="1440" w:hanging="1440"/>
      </w:pPr>
      <w:rPr>
        <w:rFonts w:hint="default"/>
        <w:sz w:val="28"/>
      </w:rPr>
    </w:lvl>
    <w:lvl w:ilvl="6">
      <w:start w:val="1"/>
      <w:numFmt w:val="decimal"/>
      <w:lvlText w:val="%1.%2.%3.%4.%5.%6.%7"/>
      <w:lvlJc w:val="left"/>
      <w:pPr>
        <w:ind w:left="1800" w:hanging="1800"/>
      </w:pPr>
      <w:rPr>
        <w:rFonts w:hint="default"/>
        <w:sz w:val="28"/>
      </w:rPr>
    </w:lvl>
    <w:lvl w:ilvl="7">
      <w:start w:val="1"/>
      <w:numFmt w:val="decimal"/>
      <w:lvlText w:val="%1.%2.%3.%4.%5.%6.%7.%8"/>
      <w:lvlJc w:val="left"/>
      <w:pPr>
        <w:ind w:left="2160" w:hanging="2160"/>
      </w:pPr>
      <w:rPr>
        <w:rFonts w:hint="default"/>
        <w:sz w:val="28"/>
      </w:rPr>
    </w:lvl>
    <w:lvl w:ilvl="8">
      <w:start w:val="1"/>
      <w:numFmt w:val="decimal"/>
      <w:lvlText w:val="%1.%2.%3.%4.%5.%6.%7.%8.%9"/>
      <w:lvlJc w:val="left"/>
      <w:pPr>
        <w:ind w:left="2160" w:hanging="2160"/>
      </w:pPr>
      <w:rPr>
        <w:rFonts w:hint="default"/>
        <w:sz w:val="28"/>
      </w:rPr>
    </w:lvl>
  </w:abstractNum>
  <w:abstractNum w:abstractNumId="16" w15:restartNumberingAfterBreak="0">
    <w:nsid w:val="2C172C7F"/>
    <w:multiLevelType w:val="hybridMultilevel"/>
    <w:tmpl w:val="9220611A"/>
    <w:lvl w:ilvl="0" w:tplc="8A38E810">
      <w:start w:val="1"/>
      <w:numFmt w:val="bullet"/>
      <w:lvlText w:val="•"/>
      <w:lvlJc w:val="left"/>
      <w:pPr>
        <w:tabs>
          <w:tab w:val="num" w:pos="720"/>
        </w:tabs>
        <w:ind w:left="720" w:hanging="360"/>
      </w:pPr>
      <w:rPr>
        <w:rFonts w:ascii="Arial" w:hAnsi="Arial" w:hint="default"/>
      </w:rPr>
    </w:lvl>
    <w:lvl w:ilvl="1" w:tplc="3A7AD80C" w:tentative="1">
      <w:start w:val="1"/>
      <w:numFmt w:val="bullet"/>
      <w:lvlText w:val="•"/>
      <w:lvlJc w:val="left"/>
      <w:pPr>
        <w:tabs>
          <w:tab w:val="num" w:pos="1440"/>
        </w:tabs>
        <w:ind w:left="1440" w:hanging="360"/>
      </w:pPr>
      <w:rPr>
        <w:rFonts w:ascii="Arial" w:hAnsi="Arial" w:hint="default"/>
      </w:rPr>
    </w:lvl>
    <w:lvl w:ilvl="2" w:tplc="CEC4F4B6" w:tentative="1">
      <w:start w:val="1"/>
      <w:numFmt w:val="bullet"/>
      <w:lvlText w:val="•"/>
      <w:lvlJc w:val="left"/>
      <w:pPr>
        <w:tabs>
          <w:tab w:val="num" w:pos="2160"/>
        </w:tabs>
        <w:ind w:left="2160" w:hanging="360"/>
      </w:pPr>
      <w:rPr>
        <w:rFonts w:ascii="Arial" w:hAnsi="Arial" w:hint="default"/>
      </w:rPr>
    </w:lvl>
    <w:lvl w:ilvl="3" w:tplc="B46C1400" w:tentative="1">
      <w:start w:val="1"/>
      <w:numFmt w:val="bullet"/>
      <w:lvlText w:val="•"/>
      <w:lvlJc w:val="left"/>
      <w:pPr>
        <w:tabs>
          <w:tab w:val="num" w:pos="2880"/>
        </w:tabs>
        <w:ind w:left="2880" w:hanging="360"/>
      </w:pPr>
      <w:rPr>
        <w:rFonts w:ascii="Arial" w:hAnsi="Arial" w:hint="default"/>
      </w:rPr>
    </w:lvl>
    <w:lvl w:ilvl="4" w:tplc="C142B790" w:tentative="1">
      <w:start w:val="1"/>
      <w:numFmt w:val="bullet"/>
      <w:lvlText w:val="•"/>
      <w:lvlJc w:val="left"/>
      <w:pPr>
        <w:tabs>
          <w:tab w:val="num" w:pos="3600"/>
        </w:tabs>
        <w:ind w:left="3600" w:hanging="360"/>
      </w:pPr>
      <w:rPr>
        <w:rFonts w:ascii="Arial" w:hAnsi="Arial" w:hint="default"/>
      </w:rPr>
    </w:lvl>
    <w:lvl w:ilvl="5" w:tplc="90C2E15E" w:tentative="1">
      <w:start w:val="1"/>
      <w:numFmt w:val="bullet"/>
      <w:lvlText w:val="•"/>
      <w:lvlJc w:val="left"/>
      <w:pPr>
        <w:tabs>
          <w:tab w:val="num" w:pos="4320"/>
        </w:tabs>
        <w:ind w:left="4320" w:hanging="360"/>
      </w:pPr>
      <w:rPr>
        <w:rFonts w:ascii="Arial" w:hAnsi="Arial" w:hint="default"/>
      </w:rPr>
    </w:lvl>
    <w:lvl w:ilvl="6" w:tplc="974A66D4" w:tentative="1">
      <w:start w:val="1"/>
      <w:numFmt w:val="bullet"/>
      <w:lvlText w:val="•"/>
      <w:lvlJc w:val="left"/>
      <w:pPr>
        <w:tabs>
          <w:tab w:val="num" w:pos="5040"/>
        </w:tabs>
        <w:ind w:left="5040" w:hanging="360"/>
      </w:pPr>
      <w:rPr>
        <w:rFonts w:ascii="Arial" w:hAnsi="Arial" w:hint="default"/>
      </w:rPr>
    </w:lvl>
    <w:lvl w:ilvl="7" w:tplc="56208A74" w:tentative="1">
      <w:start w:val="1"/>
      <w:numFmt w:val="bullet"/>
      <w:lvlText w:val="•"/>
      <w:lvlJc w:val="left"/>
      <w:pPr>
        <w:tabs>
          <w:tab w:val="num" w:pos="5760"/>
        </w:tabs>
        <w:ind w:left="5760" w:hanging="360"/>
      </w:pPr>
      <w:rPr>
        <w:rFonts w:ascii="Arial" w:hAnsi="Arial" w:hint="default"/>
      </w:rPr>
    </w:lvl>
    <w:lvl w:ilvl="8" w:tplc="27403312"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2E6F1A8A"/>
    <w:multiLevelType w:val="multilevel"/>
    <w:tmpl w:val="8EB2B1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EA81B2A"/>
    <w:multiLevelType w:val="multilevel"/>
    <w:tmpl w:val="878A1996"/>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9" w15:restartNumberingAfterBreak="0">
    <w:nsid w:val="33406D36"/>
    <w:multiLevelType w:val="hybridMultilevel"/>
    <w:tmpl w:val="232A5C1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37724CD4"/>
    <w:multiLevelType w:val="hybridMultilevel"/>
    <w:tmpl w:val="35D8F2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5B2E5C"/>
    <w:multiLevelType w:val="multilevel"/>
    <w:tmpl w:val="565EEAAE"/>
    <w:lvl w:ilvl="0">
      <w:start w:val="1"/>
      <w:numFmt w:val="bullet"/>
      <w:lvlText w:val="•"/>
      <w:lvlJc w:val="left"/>
      <w:pPr>
        <w:ind w:left="720" w:hanging="360"/>
      </w:pPr>
      <w:rPr>
        <w:rFonts w:ascii="Arial" w:eastAsia="Arial" w:hAnsi="Arial" w:cs="Arial"/>
      </w:r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22" w15:restartNumberingAfterBreak="0">
    <w:nsid w:val="444D10D4"/>
    <w:multiLevelType w:val="hybridMultilevel"/>
    <w:tmpl w:val="893ADBAE"/>
    <w:lvl w:ilvl="0" w:tplc="1FF2E15E">
      <w:start w:val="1"/>
      <w:numFmt w:val="bullet"/>
      <w:lvlText w:val="•"/>
      <w:lvlJc w:val="left"/>
      <w:pPr>
        <w:tabs>
          <w:tab w:val="num" w:pos="720"/>
        </w:tabs>
        <w:ind w:left="720" w:hanging="360"/>
      </w:pPr>
      <w:rPr>
        <w:rFonts w:ascii="Arial" w:hAnsi="Arial" w:hint="default"/>
      </w:rPr>
    </w:lvl>
    <w:lvl w:ilvl="1" w:tplc="576C3D90" w:tentative="1">
      <w:start w:val="1"/>
      <w:numFmt w:val="bullet"/>
      <w:lvlText w:val="•"/>
      <w:lvlJc w:val="left"/>
      <w:pPr>
        <w:tabs>
          <w:tab w:val="num" w:pos="1440"/>
        </w:tabs>
        <w:ind w:left="1440" w:hanging="360"/>
      </w:pPr>
      <w:rPr>
        <w:rFonts w:ascii="Arial" w:hAnsi="Arial" w:hint="default"/>
      </w:rPr>
    </w:lvl>
    <w:lvl w:ilvl="2" w:tplc="1DC2FA9C" w:tentative="1">
      <w:start w:val="1"/>
      <w:numFmt w:val="bullet"/>
      <w:lvlText w:val="•"/>
      <w:lvlJc w:val="left"/>
      <w:pPr>
        <w:tabs>
          <w:tab w:val="num" w:pos="2160"/>
        </w:tabs>
        <w:ind w:left="2160" w:hanging="360"/>
      </w:pPr>
      <w:rPr>
        <w:rFonts w:ascii="Arial" w:hAnsi="Arial" w:hint="default"/>
      </w:rPr>
    </w:lvl>
    <w:lvl w:ilvl="3" w:tplc="FC12F10E" w:tentative="1">
      <w:start w:val="1"/>
      <w:numFmt w:val="bullet"/>
      <w:lvlText w:val="•"/>
      <w:lvlJc w:val="left"/>
      <w:pPr>
        <w:tabs>
          <w:tab w:val="num" w:pos="2880"/>
        </w:tabs>
        <w:ind w:left="2880" w:hanging="360"/>
      </w:pPr>
      <w:rPr>
        <w:rFonts w:ascii="Arial" w:hAnsi="Arial" w:hint="default"/>
      </w:rPr>
    </w:lvl>
    <w:lvl w:ilvl="4" w:tplc="643A8DD2" w:tentative="1">
      <w:start w:val="1"/>
      <w:numFmt w:val="bullet"/>
      <w:lvlText w:val="•"/>
      <w:lvlJc w:val="left"/>
      <w:pPr>
        <w:tabs>
          <w:tab w:val="num" w:pos="3600"/>
        </w:tabs>
        <w:ind w:left="3600" w:hanging="360"/>
      </w:pPr>
      <w:rPr>
        <w:rFonts w:ascii="Arial" w:hAnsi="Arial" w:hint="default"/>
      </w:rPr>
    </w:lvl>
    <w:lvl w:ilvl="5" w:tplc="5A44505C" w:tentative="1">
      <w:start w:val="1"/>
      <w:numFmt w:val="bullet"/>
      <w:lvlText w:val="•"/>
      <w:lvlJc w:val="left"/>
      <w:pPr>
        <w:tabs>
          <w:tab w:val="num" w:pos="4320"/>
        </w:tabs>
        <w:ind w:left="4320" w:hanging="360"/>
      </w:pPr>
      <w:rPr>
        <w:rFonts w:ascii="Arial" w:hAnsi="Arial" w:hint="default"/>
      </w:rPr>
    </w:lvl>
    <w:lvl w:ilvl="6" w:tplc="58A081A6" w:tentative="1">
      <w:start w:val="1"/>
      <w:numFmt w:val="bullet"/>
      <w:lvlText w:val="•"/>
      <w:lvlJc w:val="left"/>
      <w:pPr>
        <w:tabs>
          <w:tab w:val="num" w:pos="5040"/>
        </w:tabs>
        <w:ind w:left="5040" w:hanging="360"/>
      </w:pPr>
      <w:rPr>
        <w:rFonts w:ascii="Arial" w:hAnsi="Arial" w:hint="default"/>
      </w:rPr>
    </w:lvl>
    <w:lvl w:ilvl="7" w:tplc="33B2B0AA" w:tentative="1">
      <w:start w:val="1"/>
      <w:numFmt w:val="bullet"/>
      <w:lvlText w:val="•"/>
      <w:lvlJc w:val="left"/>
      <w:pPr>
        <w:tabs>
          <w:tab w:val="num" w:pos="5760"/>
        </w:tabs>
        <w:ind w:left="5760" w:hanging="360"/>
      </w:pPr>
      <w:rPr>
        <w:rFonts w:ascii="Arial" w:hAnsi="Arial" w:hint="default"/>
      </w:rPr>
    </w:lvl>
    <w:lvl w:ilvl="8" w:tplc="E700AF66"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44C87507"/>
    <w:multiLevelType w:val="multilevel"/>
    <w:tmpl w:val="A8B48F70"/>
    <w:lvl w:ilvl="0">
      <w:start w:val="1"/>
      <w:numFmt w:val="bullet"/>
      <w:lvlText w:val="•"/>
      <w:lvlJc w:val="left"/>
      <w:pPr>
        <w:ind w:left="720" w:hanging="360"/>
      </w:pPr>
      <w:rPr>
        <w:rFonts w:ascii="Arial" w:eastAsia="Arial" w:hAnsi="Arial" w:cs="Arial"/>
      </w:r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24" w15:restartNumberingAfterBreak="0">
    <w:nsid w:val="45396B3D"/>
    <w:multiLevelType w:val="multilevel"/>
    <w:tmpl w:val="A74E0B22"/>
    <w:lvl w:ilvl="0">
      <w:start w:val="5"/>
      <w:numFmt w:val="decimal"/>
      <w:lvlText w:val="%1"/>
      <w:lvlJc w:val="left"/>
      <w:pPr>
        <w:ind w:left="360" w:hanging="360"/>
      </w:pPr>
    </w:lvl>
    <w:lvl w:ilvl="1">
      <w:start w:val="3"/>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25" w15:restartNumberingAfterBreak="0">
    <w:nsid w:val="456C153D"/>
    <w:multiLevelType w:val="hybridMultilevel"/>
    <w:tmpl w:val="F4483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8786937"/>
    <w:multiLevelType w:val="hybridMultilevel"/>
    <w:tmpl w:val="80B0616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494F211B"/>
    <w:multiLevelType w:val="hybridMultilevel"/>
    <w:tmpl w:val="7D5CD6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51376567"/>
    <w:multiLevelType w:val="multilevel"/>
    <w:tmpl w:val="BA48FC14"/>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9" w15:restartNumberingAfterBreak="0">
    <w:nsid w:val="5A442410"/>
    <w:multiLevelType w:val="hybridMultilevel"/>
    <w:tmpl w:val="5270F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CF616A9"/>
    <w:multiLevelType w:val="hybridMultilevel"/>
    <w:tmpl w:val="0C08CE0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15:restartNumberingAfterBreak="0">
    <w:nsid w:val="601B457B"/>
    <w:multiLevelType w:val="multilevel"/>
    <w:tmpl w:val="08EA59CE"/>
    <w:lvl w:ilvl="0">
      <w:start w:val="1"/>
      <w:numFmt w:val="bullet"/>
      <w:lvlText w:val=""/>
      <w:lvlJc w:val="left"/>
      <w:pPr>
        <w:ind w:left="1140" w:hanging="360"/>
      </w:pPr>
      <w:rPr>
        <w:rFonts w:ascii="Symbol" w:hAnsi="Symbol" w:hint="default"/>
      </w:rPr>
    </w:lvl>
    <w:lvl w:ilvl="1">
      <w:start w:val="1"/>
      <w:numFmt w:val="bullet"/>
      <w:lvlText w:val="o"/>
      <w:lvlJc w:val="left"/>
      <w:pPr>
        <w:ind w:left="1860" w:hanging="360"/>
      </w:pPr>
      <w:rPr>
        <w:rFonts w:ascii="Courier New" w:eastAsia="Courier New" w:hAnsi="Courier New" w:cs="Courier New"/>
      </w:rPr>
    </w:lvl>
    <w:lvl w:ilvl="2">
      <w:start w:val="1"/>
      <w:numFmt w:val="bullet"/>
      <w:lvlText w:val="▪"/>
      <w:lvlJc w:val="left"/>
      <w:pPr>
        <w:ind w:left="2580" w:hanging="360"/>
      </w:pPr>
      <w:rPr>
        <w:rFonts w:ascii="Noto Sans Symbols" w:eastAsia="Noto Sans Symbols" w:hAnsi="Noto Sans Symbols" w:cs="Noto Sans Symbols"/>
      </w:rPr>
    </w:lvl>
    <w:lvl w:ilvl="3">
      <w:start w:val="1"/>
      <w:numFmt w:val="bullet"/>
      <w:lvlText w:val="●"/>
      <w:lvlJc w:val="left"/>
      <w:pPr>
        <w:ind w:left="3300" w:hanging="360"/>
      </w:pPr>
      <w:rPr>
        <w:rFonts w:ascii="Noto Sans Symbols" w:eastAsia="Noto Sans Symbols" w:hAnsi="Noto Sans Symbols" w:cs="Noto Sans Symbols"/>
      </w:rPr>
    </w:lvl>
    <w:lvl w:ilvl="4">
      <w:start w:val="1"/>
      <w:numFmt w:val="bullet"/>
      <w:lvlText w:val="o"/>
      <w:lvlJc w:val="left"/>
      <w:pPr>
        <w:ind w:left="4020" w:hanging="360"/>
      </w:pPr>
      <w:rPr>
        <w:rFonts w:ascii="Courier New" w:eastAsia="Courier New" w:hAnsi="Courier New" w:cs="Courier New"/>
      </w:rPr>
    </w:lvl>
    <w:lvl w:ilvl="5">
      <w:start w:val="1"/>
      <w:numFmt w:val="bullet"/>
      <w:lvlText w:val="▪"/>
      <w:lvlJc w:val="left"/>
      <w:pPr>
        <w:ind w:left="4740" w:hanging="360"/>
      </w:pPr>
      <w:rPr>
        <w:rFonts w:ascii="Noto Sans Symbols" w:eastAsia="Noto Sans Symbols" w:hAnsi="Noto Sans Symbols" w:cs="Noto Sans Symbols"/>
      </w:rPr>
    </w:lvl>
    <w:lvl w:ilvl="6">
      <w:start w:val="1"/>
      <w:numFmt w:val="bullet"/>
      <w:lvlText w:val="●"/>
      <w:lvlJc w:val="left"/>
      <w:pPr>
        <w:ind w:left="5460" w:hanging="360"/>
      </w:pPr>
      <w:rPr>
        <w:rFonts w:ascii="Noto Sans Symbols" w:eastAsia="Noto Sans Symbols" w:hAnsi="Noto Sans Symbols" w:cs="Noto Sans Symbols"/>
      </w:rPr>
    </w:lvl>
    <w:lvl w:ilvl="7">
      <w:start w:val="1"/>
      <w:numFmt w:val="bullet"/>
      <w:lvlText w:val="o"/>
      <w:lvlJc w:val="left"/>
      <w:pPr>
        <w:ind w:left="6180" w:hanging="360"/>
      </w:pPr>
      <w:rPr>
        <w:rFonts w:ascii="Courier New" w:eastAsia="Courier New" w:hAnsi="Courier New" w:cs="Courier New"/>
      </w:rPr>
    </w:lvl>
    <w:lvl w:ilvl="8">
      <w:start w:val="1"/>
      <w:numFmt w:val="bullet"/>
      <w:lvlText w:val="▪"/>
      <w:lvlJc w:val="left"/>
      <w:pPr>
        <w:ind w:left="6900" w:hanging="360"/>
      </w:pPr>
      <w:rPr>
        <w:rFonts w:ascii="Noto Sans Symbols" w:eastAsia="Noto Sans Symbols" w:hAnsi="Noto Sans Symbols" w:cs="Noto Sans Symbols"/>
      </w:rPr>
    </w:lvl>
  </w:abstractNum>
  <w:abstractNum w:abstractNumId="32" w15:restartNumberingAfterBreak="0">
    <w:nsid w:val="617103BF"/>
    <w:multiLevelType w:val="hybridMultilevel"/>
    <w:tmpl w:val="D94856A6"/>
    <w:lvl w:ilvl="0" w:tplc="70D89DE2">
      <w:start w:val="1"/>
      <w:numFmt w:val="bullet"/>
      <w:lvlText w:val="•"/>
      <w:lvlJc w:val="left"/>
      <w:pPr>
        <w:tabs>
          <w:tab w:val="num" w:pos="720"/>
        </w:tabs>
        <w:ind w:left="720" w:hanging="360"/>
      </w:pPr>
      <w:rPr>
        <w:rFonts w:ascii="Arial" w:hAnsi="Arial" w:hint="default"/>
      </w:rPr>
    </w:lvl>
    <w:lvl w:ilvl="1" w:tplc="687010F8" w:tentative="1">
      <w:start w:val="1"/>
      <w:numFmt w:val="bullet"/>
      <w:lvlText w:val="•"/>
      <w:lvlJc w:val="left"/>
      <w:pPr>
        <w:tabs>
          <w:tab w:val="num" w:pos="1440"/>
        </w:tabs>
        <w:ind w:left="1440" w:hanging="360"/>
      </w:pPr>
      <w:rPr>
        <w:rFonts w:ascii="Arial" w:hAnsi="Arial" w:hint="default"/>
      </w:rPr>
    </w:lvl>
    <w:lvl w:ilvl="2" w:tplc="4BC08AD2" w:tentative="1">
      <w:start w:val="1"/>
      <w:numFmt w:val="bullet"/>
      <w:lvlText w:val="•"/>
      <w:lvlJc w:val="left"/>
      <w:pPr>
        <w:tabs>
          <w:tab w:val="num" w:pos="2160"/>
        </w:tabs>
        <w:ind w:left="2160" w:hanging="360"/>
      </w:pPr>
      <w:rPr>
        <w:rFonts w:ascii="Arial" w:hAnsi="Arial" w:hint="default"/>
      </w:rPr>
    </w:lvl>
    <w:lvl w:ilvl="3" w:tplc="0846AA4E" w:tentative="1">
      <w:start w:val="1"/>
      <w:numFmt w:val="bullet"/>
      <w:lvlText w:val="•"/>
      <w:lvlJc w:val="left"/>
      <w:pPr>
        <w:tabs>
          <w:tab w:val="num" w:pos="2880"/>
        </w:tabs>
        <w:ind w:left="2880" w:hanging="360"/>
      </w:pPr>
      <w:rPr>
        <w:rFonts w:ascii="Arial" w:hAnsi="Arial" w:hint="default"/>
      </w:rPr>
    </w:lvl>
    <w:lvl w:ilvl="4" w:tplc="1A6E75DE" w:tentative="1">
      <w:start w:val="1"/>
      <w:numFmt w:val="bullet"/>
      <w:lvlText w:val="•"/>
      <w:lvlJc w:val="left"/>
      <w:pPr>
        <w:tabs>
          <w:tab w:val="num" w:pos="3600"/>
        </w:tabs>
        <w:ind w:left="3600" w:hanging="360"/>
      </w:pPr>
      <w:rPr>
        <w:rFonts w:ascii="Arial" w:hAnsi="Arial" w:hint="default"/>
      </w:rPr>
    </w:lvl>
    <w:lvl w:ilvl="5" w:tplc="3732FC40" w:tentative="1">
      <w:start w:val="1"/>
      <w:numFmt w:val="bullet"/>
      <w:lvlText w:val="•"/>
      <w:lvlJc w:val="left"/>
      <w:pPr>
        <w:tabs>
          <w:tab w:val="num" w:pos="4320"/>
        </w:tabs>
        <w:ind w:left="4320" w:hanging="360"/>
      </w:pPr>
      <w:rPr>
        <w:rFonts w:ascii="Arial" w:hAnsi="Arial" w:hint="default"/>
      </w:rPr>
    </w:lvl>
    <w:lvl w:ilvl="6" w:tplc="CEECD418" w:tentative="1">
      <w:start w:val="1"/>
      <w:numFmt w:val="bullet"/>
      <w:lvlText w:val="•"/>
      <w:lvlJc w:val="left"/>
      <w:pPr>
        <w:tabs>
          <w:tab w:val="num" w:pos="5040"/>
        </w:tabs>
        <w:ind w:left="5040" w:hanging="360"/>
      </w:pPr>
      <w:rPr>
        <w:rFonts w:ascii="Arial" w:hAnsi="Arial" w:hint="default"/>
      </w:rPr>
    </w:lvl>
    <w:lvl w:ilvl="7" w:tplc="305C826A" w:tentative="1">
      <w:start w:val="1"/>
      <w:numFmt w:val="bullet"/>
      <w:lvlText w:val="•"/>
      <w:lvlJc w:val="left"/>
      <w:pPr>
        <w:tabs>
          <w:tab w:val="num" w:pos="5760"/>
        </w:tabs>
        <w:ind w:left="5760" w:hanging="360"/>
      </w:pPr>
      <w:rPr>
        <w:rFonts w:ascii="Arial" w:hAnsi="Arial" w:hint="default"/>
      </w:rPr>
    </w:lvl>
    <w:lvl w:ilvl="8" w:tplc="C3728B72" w:tentative="1">
      <w:start w:val="1"/>
      <w:numFmt w:val="bullet"/>
      <w:lvlText w:val="•"/>
      <w:lvlJc w:val="left"/>
      <w:pPr>
        <w:tabs>
          <w:tab w:val="num" w:pos="6480"/>
        </w:tabs>
        <w:ind w:left="6480" w:hanging="360"/>
      </w:pPr>
      <w:rPr>
        <w:rFonts w:ascii="Arial" w:hAnsi="Arial" w:hint="default"/>
      </w:rPr>
    </w:lvl>
  </w:abstractNum>
  <w:abstractNum w:abstractNumId="33" w15:restartNumberingAfterBreak="0">
    <w:nsid w:val="64B123B1"/>
    <w:multiLevelType w:val="hybridMultilevel"/>
    <w:tmpl w:val="CC045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69528BC"/>
    <w:multiLevelType w:val="multilevel"/>
    <w:tmpl w:val="E6F858C4"/>
    <w:lvl w:ilvl="0">
      <w:start w:val="1"/>
      <w:numFmt w:val="decimal"/>
      <w:lvlText w:val="%1"/>
      <w:lvlJc w:val="left"/>
      <w:pPr>
        <w:ind w:left="360" w:hanging="360"/>
      </w:pPr>
      <w:rPr>
        <w:sz w:val="28"/>
        <w:szCs w:val="28"/>
      </w:rPr>
    </w:lvl>
    <w:lvl w:ilvl="1">
      <w:start w:val="1"/>
      <w:numFmt w:val="decimal"/>
      <w:lvlText w:val="%1.%2"/>
      <w:lvlJc w:val="left"/>
      <w:pPr>
        <w:ind w:left="720" w:hanging="720"/>
      </w:pPr>
      <w:rPr>
        <w:sz w:val="28"/>
        <w:szCs w:val="28"/>
      </w:rPr>
    </w:lvl>
    <w:lvl w:ilvl="2">
      <w:start w:val="1"/>
      <w:numFmt w:val="decimal"/>
      <w:lvlText w:val="%1.%2.%3"/>
      <w:lvlJc w:val="left"/>
      <w:pPr>
        <w:ind w:left="720" w:hanging="720"/>
      </w:pPr>
      <w:rPr>
        <w:sz w:val="28"/>
        <w:szCs w:val="28"/>
      </w:rPr>
    </w:lvl>
    <w:lvl w:ilvl="3">
      <w:start w:val="1"/>
      <w:numFmt w:val="decimal"/>
      <w:lvlText w:val="%1.%2.%3.%4"/>
      <w:lvlJc w:val="left"/>
      <w:pPr>
        <w:ind w:left="1080" w:hanging="1080"/>
      </w:pPr>
      <w:rPr>
        <w:sz w:val="28"/>
        <w:szCs w:val="28"/>
      </w:rPr>
    </w:lvl>
    <w:lvl w:ilvl="4">
      <w:start w:val="1"/>
      <w:numFmt w:val="decimal"/>
      <w:lvlText w:val="%1.%2.%3.%4.%5"/>
      <w:lvlJc w:val="left"/>
      <w:pPr>
        <w:ind w:left="1440" w:hanging="1440"/>
      </w:pPr>
      <w:rPr>
        <w:sz w:val="28"/>
        <w:szCs w:val="28"/>
      </w:rPr>
    </w:lvl>
    <w:lvl w:ilvl="5">
      <w:start w:val="1"/>
      <w:numFmt w:val="decimal"/>
      <w:lvlText w:val="%1.%2.%3.%4.%5.%6"/>
      <w:lvlJc w:val="left"/>
      <w:pPr>
        <w:ind w:left="1440" w:hanging="1440"/>
      </w:pPr>
      <w:rPr>
        <w:sz w:val="28"/>
        <w:szCs w:val="28"/>
      </w:rPr>
    </w:lvl>
    <w:lvl w:ilvl="6">
      <w:start w:val="1"/>
      <w:numFmt w:val="decimal"/>
      <w:lvlText w:val="%1.%2.%3.%4.%5.%6.%7"/>
      <w:lvlJc w:val="left"/>
      <w:pPr>
        <w:ind w:left="1800" w:hanging="1800"/>
      </w:pPr>
      <w:rPr>
        <w:sz w:val="28"/>
        <w:szCs w:val="28"/>
      </w:rPr>
    </w:lvl>
    <w:lvl w:ilvl="7">
      <w:start w:val="1"/>
      <w:numFmt w:val="decimal"/>
      <w:lvlText w:val="%1.%2.%3.%4.%5.%6.%7.%8"/>
      <w:lvlJc w:val="left"/>
      <w:pPr>
        <w:ind w:left="2160" w:hanging="2160"/>
      </w:pPr>
      <w:rPr>
        <w:sz w:val="28"/>
        <w:szCs w:val="28"/>
      </w:rPr>
    </w:lvl>
    <w:lvl w:ilvl="8">
      <w:start w:val="1"/>
      <w:numFmt w:val="decimal"/>
      <w:lvlText w:val="%1.%2.%3.%4.%5.%6.%7.%8.%9"/>
      <w:lvlJc w:val="left"/>
      <w:pPr>
        <w:ind w:left="2160" w:hanging="2160"/>
      </w:pPr>
      <w:rPr>
        <w:sz w:val="28"/>
        <w:szCs w:val="28"/>
      </w:rPr>
    </w:lvl>
  </w:abstractNum>
  <w:abstractNum w:abstractNumId="35" w15:restartNumberingAfterBreak="0">
    <w:nsid w:val="69787E8F"/>
    <w:multiLevelType w:val="multilevel"/>
    <w:tmpl w:val="02327C64"/>
    <w:lvl w:ilvl="0">
      <w:start w:val="1"/>
      <w:numFmt w:val="decimal"/>
      <w:lvlText w:val="%1"/>
      <w:lvlJc w:val="left"/>
      <w:pPr>
        <w:ind w:left="360" w:hanging="360"/>
      </w:pPr>
    </w:lvl>
    <w:lvl w:ilvl="1">
      <w:start w:val="3"/>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36" w15:restartNumberingAfterBreak="0">
    <w:nsid w:val="6BCE1D2D"/>
    <w:multiLevelType w:val="multilevel"/>
    <w:tmpl w:val="00C874D8"/>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7" w15:restartNumberingAfterBreak="0">
    <w:nsid w:val="6DD00259"/>
    <w:multiLevelType w:val="hybridMultilevel"/>
    <w:tmpl w:val="7110FD0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7568711B"/>
    <w:multiLevelType w:val="multilevel"/>
    <w:tmpl w:val="21D2FBCA"/>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9" w15:restartNumberingAfterBreak="0">
    <w:nsid w:val="762F3E49"/>
    <w:multiLevelType w:val="multilevel"/>
    <w:tmpl w:val="92A8BAA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Noto Sans Symbols" w:eastAsia="Noto Sans Symbols" w:hAnsi="Noto Sans Symbols" w:cs="Noto Sans Symbols"/>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0" w15:restartNumberingAfterBreak="0">
    <w:nsid w:val="771C3A85"/>
    <w:multiLevelType w:val="multilevel"/>
    <w:tmpl w:val="6D1665DE"/>
    <w:lvl w:ilvl="0">
      <w:start w:val="1"/>
      <w:numFmt w:val="bullet"/>
      <w:lvlText w:val="•"/>
      <w:lvlJc w:val="left"/>
      <w:pPr>
        <w:ind w:left="720" w:hanging="360"/>
      </w:pPr>
      <w:rPr>
        <w:rFonts w:ascii="Arial" w:eastAsia="Arial" w:hAnsi="Arial" w:cs="Arial"/>
      </w:r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41" w15:restartNumberingAfterBreak="0">
    <w:nsid w:val="774E4421"/>
    <w:multiLevelType w:val="hybridMultilevel"/>
    <w:tmpl w:val="D3BC6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90E5660"/>
    <w:multiLevelType w:val="hybridMultilevel"/>
    <w:tmpl w:val="DF08CFA6"/>
    <w:lvl w:ilvl="0" w:tplc="04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43" w15:restartNumberingAfterBreak="0">
    <w:nsid w:val="7CA94273"/>
    <w:multiLevelType w:val="multilevel"/>
    <w:tmpl w:val="F85C9EFA"/>
    <w:lvl w:ilvl="0">
      <w:start w:val="1"/>
      <w:numFmt w:val="bullet"/>
      <w:lvlText w:val="•"/>
      <w:lvlJc w:val="left"/>
      <w:pPr>
        <w:ind w:left="720" w:hanging="360"/>
      </w:pPr>
      <w:rPr>
        <w:rFonts w:ascii="Arial" w:eastAsia="Arial" w:hAnsi="Arial" w:cs="Arial"/>
      </w:r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num w:numId="1" w16cid:durableId="513034570">
    <w:abstractNumId w:val="34"/>
  </w:num>
  <w:num w:numId="2" w16cid:durableId="686636082">
    <w:abstractNumId w:val="35"/>
  </w:num>
  <w:num w:numId="3" w16cid:durableId="394547330">
    <w:abstractNumId w:val="21"/>
  </w:num>
  <w:num w:numId="4" w16cid:durableId="1974554609">
    <w:abstractNumId w:val="28"/>
  </w:num>
  <w:num w:numId="5" w16cid:durableId="1108280223">
    <w:abstractNumId w:val="7"/>
  </w:num>
  <w:num w:numId="6" w16cid:durableId="1211654193">
    <w:abstractNumId w:val="36"/>
  </w:num>
  <w:num w:numId="7" w16cid:durableId="209193076">
    <w:abstractNumId w:val="43"/>
  </w:num>
  <w:num w:numId="8" w16cid:durableId="1316756979">
    <w:abstractNumId w:val="18"/>
  </w:num>
  <w:num w:numId="9" w16cid:durableId="1167288107">
    <w:abstractNumId w:val="0"/>
  </w:num>
  <w:num w:numId="10" w16cid:durableId="402915451">
    <w:abstractNumId w:val="2"/>
  </w:num>
  <w:num w:numId="11" w16cid:durableId="881016158">
    <w:abstractNumId w:val="24"/>
  </w:num>
  <w:num w:numId="12" w16cid:durableId="1535191371">
    <w:abstractNumId w:val="23"/>
  </w:num>
  <w:num w:numId="13" w16cid:durableId="959648318">
    <w:abstractNumId w:val="13"/>
  </w:num>
  <w:num w:numId="14" w16cid:durableId="1830822728">
    <w:abstractNumId w:val="3"/>
  </w:num>
  <w:num w:numId="15" w16cid:durableId="745882004">
    <w:abstractNumId w:val="39"/>
  </w:num>
  <w:num w:numId="16" w16cid:durableId="1135442210">
    <w:abstractNumId w:val="12"/>
  </w:num>
  <w:num w:numId="17" w16cid:durableId="1792086772">
    <w:abstractNumId w:val="5"/>
  </w:num>
  <w:num w:numId="18" w16cid:durableId="1405570551">
    <w:abstractNumId w:val="14"/>
  </w:num>
  <w:num w:numId="19" w16cid:durableId="2093896040">
    <w:abstractNumId w:val="40"/>
  </w:num>
  <w:num w:numId="20" w16cid:durableId="1507014855">
    <w:abstractNumId w:val="8"/>
  </w:num>
  <w:num w:numId="21" w16cid:durableId="815298634">
    <w:abstractNumId w:val="16"/>
  </w:num>
  <w:num w:numId="22" w16cid:durableId="2054117304">
    <w:abstractNumId w:val="19"/>
  </w:num>
  <w:num w:numId="23" w16cid:durableId="1268729795">
    <w:abstractNumId w:val="30"/>
  </w:num>
  <w:num w:numId="24" w16cid:durableId="1092816404">
    <w:abstractNumId w:val="32"/>
  </w:num>
  <w:num w:numId="25" w16cid:durableId="828323807">
    <w:abstractNumId w:val="22"/>
  </w:num>
  <w:num w:numId="26" w16cid:durableId="1445151106">
    <w:abstractNumId w:val="26"/>
  </w:num>
  <w:num w:numId="27" w16cid:durableId="282467292">
    <w:abstractNumId w:val="6"/>
  </w:num>
  <w:num w:numId="28" w16cid:durableId="2098672556">
    <w:abstractNumId w:val="17"/>
  </w:num>
  <w:num w:numId="29" w16cid:durableId="1727993228">
    <w:abstractNumId w:val="29"/>
  </w:num>
  <w:num w:numId="30" w16cid:durableId="625887895">
    <w:abstractNumId w:val="20"/>
  </w:num>
  <w:num w:numId="31" w16cid:durableId="1513257216">
    <w:abstractNumId w:val="4"/>
  </w:num>
  <w:num w:numId="32" w16cid:durableId="1491746882">
    <w:abstractNumId w:val="33"/>
  </w:num>
  <w:num w:numId="33" w16cid:durableId="1954828109">
    <w:abstractNumId w:val="41"/>
  </w:num>
  <w:num w:numId="34" w16cid:durableId="134177189">
    <w:abstractNumId w:val="25"/>
  </w:num>
  <w:num w:numId="35" w16cid:durableId="209002496">
    <w:abstractNumId w:val="27"/>
  </w:num>
  <w:num w:numId="36" w16cid:durableId="831139029">
    <w:abstractNumId w:val="9"/>
  </w:num>
  <w:num w:numId="37" w16cid:durableId="1332948823">
    <w:abstractNumId w:val="37"/>
  </w:num>
  <w:num w:numId="38" w16cid:durableId="1029531784">
    <w:abstractNumId w:val="31"/>
  </w:num>
  <w:num w:numId="39" w16cid:durableId="1445150820">
    <w:abstractNumId w:val="1"/>
  </w:num>
  <w:num w:numId="40" w16cid:durableId="156581232">
    <w:abstractNumId w:val="15"/>
  </w:num>
  <w:num w:numId="41" w16cid:durableId="136649621">
    <w:abstractNumId w:val="10"/>
  </w:num>
  <w:num w:numId="42" w16cid:durableId="991253325">
    <w:abstractNumId w:val="38"/>
  </w:num>
  <w:num w:numId="43" w16cid:durableId="1371144462">
    <w:abstractNumId w:val="11"/>
  </w:num>
  <w:num w:numId="44" w16cid:durableId="1687444582">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F4C27"/>
    <w:rsid w:val="000667F1"/>
    <w:rsid w:val="0009174E"/>
    <w:rsid w:val="000E2343"/>
    <w:rsid w:val="000E49D9"/>
    <w:rsid w:val="000F7C9E"/>
    <w:rsid w:val="00114B31"/>
    <w:rsid w:val="00145869"/>
    <w:rsid w:val="001523BB"/>
    <w:rsid w:val="00152DDA"/>
    <w:rsid w:val="001647F0"/>
    <w:rsid w:val="00171C22"/>
    <w:rsid w:val="00171C60"/>
    <w:rsid w:val="001743B6"/>
    <w:rsid w:val="00205D02"/>
    <w:rsid w:val="00210BD2"/>
    <w:rsid w:val="00217B47"/>
    <w:rsid w:val="002339C5"/>
    <w:rsid w:val="002426B4"/>
    <w:rsid w:val="00245591"/>
    <w:rsid w:val="00245D77"/>
    <w:rsid w:val="002A7561"/>
    <w:rsid w:val="002D2ABB"/>
    <w:rsid w:val="002E11EE"/>
    <w:rsid w:val="003038E3"/>
    <w:rsid w:val="00320250"/>
    <w:rsid w:val="00321F99"/>
    <w:rsid w:val="00331458"/>
    <w:rsid w:val="00375375"/>
    <w:rsid w:val="003F7061"/>
    <w:rsid w:val="00414C91"/>
    <w:rsid w:val="0049409A"/>
    <w:rsid w:val="004A1BC7"/>
    <w:rsid w:val="004A280E"/>
    <w:rsid w:val="004B7068"/>
    <w:rsid w:val="004F4C27"/>
    <w:rsid w:val="00506A15"/>
    <w:rsid w:val="005349E2"/>
    <w:rsid w:val="00544099"/>
    <w:rsid w:val="005536EC"/>
    <w:rsid w:val="0056357E"/>
    <w:rsid w:val="005847A6"/>
    <w:rsid w:val="005F49F9"/>
    <w:rsid w:val="006057B7"/>
    <w:rsid w:val="00650CFF"/>
    <w:rsid w:val="00686963"/>
    <w:rsid w:val="006D49A3"/>
    <w:rsid w:val="006E689D"/>
    <w:rsid w:val="00733F05"/>
    <w:rsid w:val="00743BAD"/>
    <w:rsid w:val="008261AC"/>
    <w:rsid w:val="00850D38"/>
    <w:rsid w:val="008718C6"/>
    <w:rsid w:val="0088442E"/>
    <w:rsid w:val="008F39E7"/>
    <w:rsid w:val="00931264"/>
    <w:rsid w:val="0096118B"/>
    <w:rsid w:val="00985D28"/>
    <w:rsid w:val="00996240"/>
    <w:rsid w:val="009B1EF1"/>
    <w:rsid w:val="009D3F62"/>
    <w:rsid w:val="009D4BB6"/>
    <w:rsid w:val="009D4FF2"/>
    <w:rsid w:val="00A12C9B"/>
    <w:rsid w:val="00A31E0B"/>
    <w:rsid w:val="00A42577"/>
    <w:rsid w:val="00A83DDF"/>
    <w:rsid w:val="00AA0B20"/>
    <w:rsid w:val="00AB0FFC"/>
    <w:rsid w:val="00AB2863"/>
    <w:rsid w:val="00AB5CF2"/>
    <w:rsid w:val="00AB6F79"/>
    <w:rsid w:val="00B322B2"/>
    <w:rsid w:val="00B7358C"/>
    <w:rsid w:val="00B9267F"/>
    <w:rsid w:val="00BC29D5"/>
    <w:rsid w:val="00BF751B"/>
    <w:rsid w:val="00C00EF2"/>
    <w:rsid w:val="00C14770"/>
    <w:rsid w:val="00C539E5"/>
    <w:rsid w:val="00CB361E"/>
    <w:rsid w:val="00CF4CF7"/>
    <w:rsid w:val="00D03884"/>
    <w:rsid w:val="00D13BE8"/>
    <w:rsid w:val="00D20189"/>
    <w:rsid w:val="00D34FFA"/>
    <w:rsid w:val="00D66CCD"/>
    <w:rsid w:val="00D85C78"/>
    <w:rsid w:val="00DA38F3"/>
    <w:rsid w:val="00DA4DE2"/>
    <w:rsid w:val="00DA76BD"/>
    <w:rsid w:val="00DD74F4"/>
    <w:rsid w:val="00E03E39"/>
    <w:rsid w:val="00E16BFC"/>
    <w:rsid w:val="00E845EA"/>
    <w:rsid w:val="00E9328C"/>
    <w:rsid w:val="00EA0BCD"/>
    <w:rsid w:val="00EC2467"/>
    <w:rsid w:val="00ED1B51"/>
    <w:rsid w:val="00EE458E"/>
    <w:rsid w:val="00EF1480"/>
    <w:rsid w:val="00FA0E9F"/>
    <w:rsid w:val="00FC3F94"/>
    <w:rsid w:val="00FD1465"/>
    <w:rsid w:val="00FF0241"/>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60C73"/>
  <w15:docId w15:val="{1EAF1C25-1EFD-46B7-86BF-8B55E222E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ne-NP"/>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4C91"/>
  </w:style>
  <w:style w:type="paragraph" w:styleId="Heading1">
    <w:name w:val="heading 1"/>
    <w:basedOn w:val="Normal"/>
    <w:next w:val="Normal"/>
    <w:link w:val="Heading1Char"/>
    <w:uiPriority w:val="9"/>
    <w:qFormat/>
    <w:rsid w:val="008C50DF"/>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paragraph" w:styleId="Heading2">
    <w:name w:val="heading 2"/>
    <w:basedOn w:val="Normal"/>
    <w:next w:val="Normal"/>
    <w:link w:val="Heading2Char"/>
    <w:uiPriority w:val="9"/>
    <w:unhideWhenUsed/>
    <w:qFormat/>
    <w:rsid w:val="008C50DF"/>
    <w:pPr>
      <w:keepNext/>
      <w:keepLines/>
      <w:spacing w:before="40" w:after="0"/>
      <w:outlineLvl w:val="1"/>
    </w:pPr>
    <w:rPr>
      <w:rFonts w:asciiTheme="majorHAnsi" w:eastAsiaTheme="majorEastAsia" w:hAnsiTheme="majorHAnsi" w:cstheme="majorBidi"/>
      <w:color w:val="2F5496" w:themeColor="accent1" w:themeShade="BF"/>
      <w:sz w:val="26"/>
      <w:szCs w:val="23"/>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D05332"/>
    <w:pPr>
      <w:ind w:left="720"/>
      <w:contextualSpacing/>
    </w:pPr>
  </w:style>
  <w:style w:type="paragraph" w:styleId="Header">
    <w:name w:val="header"/>
    <w:basedOn w:val="Normal"/>
    <w:link w:val="HeaderChar"/>
    <w:uiPriority w:val="99"/>
    <w:unhideWhenUsed/>
    <w:rsid w:val="00D053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5332"/>
  </w:style>
  <w:style w:type="paragraph" w:styleId="Footer">
    <w:name w:val="footer"/>
    <w:basedOn w:val="Normal"/>
    <w:link w:val="FooterChar"/>
    <w:uiPriority w:val="99"/>
    <w:unhideWhenUsed/>
    <w:rsid w:val="00D053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5332"/>
  </w:style>
  <w:style w:type="paragraph" w:styleId="NormalWeb">
    <w:name w:val="Normal (Web)"/>
    <w:basedOn w:val="Normal"/>
    <w:uiPriority w:val="99"/>
    <w:semiHidden/>
    <w:unhideWhenUsed/>
    <w:rsid w:val="00D05332"/>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6344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7018C"/>
    <w:rPr>
      <w:color w:val="0563C1" w:themeColor="hyperlink"/>
      <w:u w:val="single"/>
    </w:rPr>
  </w:style>
  <w:style w:type="character" w:customStyle="1" w:styleId="UnresolvedMention1">
    <w:name w:val="Unresolved Mention1"/>
    <w:basedOn w:val="DefaultParagraphFont"/>
    <w:uiPriority w:val="99"/>
    <w:semiHidden/>
    <w:unhideWhenUsed/>
    <w:rsid w:val="0077018C"/>
    <w:rPr>
      <w:color w:val="605E5C"/>
      <w:shd w:val="clear" w:color="auto" w:fill="E1DFDD"/>
    </w:rPr>
  </w:style>
  <w:style w:type="paragraph" w:styleId="BalloonText">
    <w:name w:val="Balloon Text"/>
    <w:basedOn w:val="Normal"/>
    <w:link w:val="BalloonTextChar"/>
    <w:uiPriority w:val="99"/>
    <w:semiHidden/>
    <w:unhideWhenUsed/>
    <w:rsid w:val="00E321C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21CF"/>
    <w:rPr>
      <w:rFonts w:ascii="Segoe UI" w:hAnsi="Segoe UI" w:cs="Segoe UI"/>
      <w:sz w:val="18"/>
      <w:szCs w:val="18"/>
    </w:rPr>
  </w:style>
  <w:style w:type="character" w:customStyle="1" w:styleId="Heading1Char">
    <w:name w:val="Heading 1 Char"/>
    <w:basedOn w:val="DefaultParagraphFont"/>
    <w:link w:val="Heading1"/>
    <w:uiPriority w:val="9"/>
    <w:rsid w:val="008C50DF"/>
    <w:rPr>
      <w:rFonts w:asciiTheme="majorHAnsi" w:eastAsiaTheme="majorEastAsia" w:hAnsiTheme="majorHAnsi" w:cstheme="majorBidi"/>
      <w:color w:val="2F5496" w:themeColor="accent1" w:themeShade="BF"/>
      <w:sz w:val="32"/>
      <w:szCs w:val="29"/>
      <w:lang w:bidi="ne-NP"/>
    </w:rPr>
  </w:style>
  <w:style w:type="character" w:customStyle="1" w:styleId="Heading2Char">
    <w:name w:val="Heading 2 Char"/>
    <w:basedOn w:val="DefaultParagraphFont"/>
    <w:link w:val="Heading2"/>
    <w:uiPriority w:val="9"/>
    <w:semiHidden/>
    <w:rsid w:val="008C50DF"/>
    <w:rPr>
      <w:rFonts w:asciiTheme="majorHAnsi" w:eastAsiaTheme="majorEastAsia" w:hAnsiTheme="majorHAnsi" w:cstheme="majorBidi"/>
      <w:color w:val="2F5496" w:themeColor="accent1" w:themeShade="BF"/>
      <w:sz w:val="26"/>
      <w:szCs w:val="23"/>
      <w:lang w:bidi="ne-NP"/>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left w:w="0" w:type="dxa"/>
        <w:right w:w="0" w:type="dxa"/>
      </w:tblCellMar>
    </w:tblPr>
  </w:style>
  <w:style w:type="paragraph" w:styleId="NoSpacing">
    <w:name w:val="No Spacing"/>
    <w:uiPriority w:val="1"/>
    <w:qFormat/>
    <w:rsid w:val="00DA4DE2"/>
    <w:pPr>
      <w:spacing w:after="0" w:line="240" w:lineRule="auto"/>
    </w:pPr>
    <w:rPr>
      <w:szCs w:val="20"/>
    </w:rPr>
  </w:style>
  <w:style w:type="character" w:styleId="UnresolvedMention">
    <w:name w:val="Unresolved Mention"/>
    <w:basedOn w:val="DefaultParagraphFont"/>
    <w:uiPriority w:val="99"/>
    <w:semiHidden/>
    <w:unhideWhenUsed/>
    <w:rsid w:val="00AB2863"/>
    <w:rPr>
      <w:color w:val="605E5C"/>
      <w:shd w:val="clear" w:color="auto" w:fill="E1DFDD"/>
    </w:rPr>
  </w:style>
  <w:style w:type="table" w:customStyle="1" w:styleId="GridTable4-Accent61">
    <w:name w:val="Grid Table 4 - Accent 61"/>
    <w:basedOn w:val="TableNormal"/>
    <w:next w:val="GridTable4-Accent6"/>
    <w:uiPriority w:val="49"/>
    <w:rsid w:val="0009174E"/>
    <w:rPr>
      <w:rFonts w:asciiTheme="minorHAnsi" w:hAnsiTheme="minorHAnsi" w:cstheme="minorBidi"/>
    </w:rPr>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bCs/>
      </w:rPr>
      <w:tblPr/>
      <w:tcPr>
        <w:tcBorders>
          <w:top w:val="double" w:sz="4" w:space="0" w:color="70AD47"/>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GridTable4-Accent6">
    <w:name w:val="Grid Table 4 Accent 6"/>
    <w:basedOn w:val="TableNormal"/>
    <w:uiPriority w:val="49"/>
    <w:rsid w:val="0009174E"/>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TOCHeading">
    <w:name w:val="TOC Heading"/>
    <w:basedOn w:val="Heading1"/>
    <w:next w:val="Normal"/>
    <w:uiPriority w:val="39"/>
    <w:unhideWhenUsed/>
    <w:qFormat/>
    <w:rsid w:val="00686963"/>
    <w:pPr>
      <w:outlineLvl w:val="9"/>
    </w:pPr>
    <w:rPr>
      <w:szCs w:val="32"/>
      <w:lang w:bidi="ar-SA"/>
    </w:rPr>
  </w:style>
  <w:style w:type="paragraph" w:styleId="TOC2">
    <w:name w:val="toc 2"/>
    <w:basedOn w:val="Normal"/>
    <w:next w:val="Normal"/>
    <w:autoRedefine/>
    <w:uiPriority w:val="39"/>
    <w:unhideWhenUsed/>
    <w:rsid w:val="00686963"/>
    <w:pPr>
      <w:spacing w:after="100"/>
      <w:ind w:left="220"/>
    </w:pPr>
    <w:rPr>
      <w:rFonts w:asciiTheme="minorHAnsi" w:eastAsiaTheme="minorEastAsia" w:hAnsiTheme="minorHAnsi" w:cs="Times New Roman"/>
      <w:lang w:bidi="ar-SA"/>
    </w:rPr>
  </w:style>
  <w:style w:type="paragraph" w:styleId="TOC1">
    <w:name w:val="toc 1"/>
    <w:basedOn w:val="Normal"/>
    <w:next w:val="Normal"/>
    <w:autoRedefine/>
    <w:uiPriority w:val="39"/>
    <w:unhideWhenUsed/>
    <w:rsid w:val="00686963"/>
    <w:pPr>
      <w:spacing w:after="100"/>
    </w:pPr>
    <w:rPr>
      <w:rFonts w:asciiTheme="minorHAnsi" w:eastAsiaTheme="minorEastAsia" w:hAnsiTheme="minorHAnsi" w:cs="Times New Roman"/>
      <w:lang w:bidi="ar-SA"/>
    </w:rPr>
  </w:style>
  <w:style w:type="paragraph" w:styleId="TOC3">
    <w:name w:val="toc 3"/>
    <w:basedOn w:val="Normal"/>
    <w:next w:val="Normal"/>
    <w:autoRedefine/>
    <w:uiPriority w:val="39"/>
    <w:unhideWhenUsed/>
    <w:rsid w:val="00686963"/>
    <w:pPr>
      <w:spacing w:after="100"/>
      <w:ind w:left="440"/>
    </w:pPr>
    <w:rPr>
      <w:rFonts w:asciiTheme="minorHAnsi" w:eastAsiaTheme="minorEastAsia" w:hAnsiTheme="minorHAnsi" w:cs="Times New Roman"/>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631998">
      <w:bodyDiv w:val="1"/>
      <w:marLeft w:val="0"/>
      <w:marRight w:val="0"/>
      <w:marTop w:val="0"/>
      <w:marBottom w:val="0"/>
      <w:divBdr>
        <w:top w:val="none" w:sz="0" w:space="0" w:color="auto"/>
        <w:left w:val="none" w:sz="0" w:space="0" w:color="auto"/>
        <w:bottom w:val="none" w:sz="0" w:space="0" w:color="auto"/>
        <w:right w:val="none" w:sz="0" w:space="0" w:color="auto"/>
      </w:divBdr>
    </w:div>
    <w:div w:id="415514350">
      <w:bodyDiv w:val="1"/>
      <w:marLeft w:val="0"/>
      <w:marRight w:val="0"/>
      <w:marTop w:val="0"/>
      <w:marBottom w:val="0"/>
      <w:divBdr>
        <w:top w:val="none" w:sz="0" w:space="0" w:color="auto"/>
        <w:left w:val="none" w:sz="0" w:space="0" w:color="auto"/>
        <w:bottom w:val="none" w:sz="0" w:space="0" w:color="auto"/>
        <w:right w:val="none" w:sz="0" w:space="0" w:color="auto"/>
      </w:divBdr>
    </w:div>
    <w:div w:id="449982794">
      <w:bodyDiv w:val="1"/>
      <w:marLeft w:val="0"/>
      <w:marRight w:val="0"/>
      <w:marTop w:val="0"/>
      <w:marBottom w:val="0"/>
      <w:divBdr>
        <w:top w:val="none" w:sz="0" w:space="0" w:color="auto"/>
        <w:left w:val="none" w:sz="0" w:space="0" w:color="auto"/>
        <w:bottom w:val="none" w:sz="0" w:space="0" w:color="auto"/>
        <w:right w:val="none" w:sz="0" w:space="0" w:color="auto"/>
      </w:divBdr>
    </w:div>
    <w:div w:id="480002462">
      <w:bodyDiv w:val="1"/>
      <w:marLeft w:val="0"/>
      <w:marRight w:val="0"/>
      <w:marTop w:val="0"/>
      <w:marBottom w:val="0"/>
      <w:divBdr>
        <w:top w:val="none" w:sz="0" w:space="0" w:color="auto"/>
        <w:left w:val="none" w:sz="0" w:space="0" w:color="auto"/>
        <w:bottom w:val="none" w:sz="0" w:space="0" w:color="auto"/>
        <w:right w:val="none" w:sz="0" w:space="0" w:color="auto"/>
      </w:divBdr>
    </w:div>
    <w:div w:id="582035920">
      <w:bodyDiv w:val="1"/>
      <w:marLeft w:val="0"/>
      <w:marRight w:val="0"/>
      <w:marTop w:val="0"/>
      <w:marBottom w:val="0"/>
      <w:divBdr>
        <w:top w:val="none" w:sz="0" w:space="0" w:color="auto"/>
        <w:left w:val="none" w:sz="0" w:space="0" w:color="auto"/>
        <w:bottom w:val="none" w:sz="0" w:space="0" w:color="auto"/>
        <w:right w:val="none" w:sz="0" w:space="0" w:color="auto"/>
      </w:divBdr>
    </w:div>
    <w:div w:id="756632833">
      <w:bodyDiv w:val="1"/>
      <w:marLeft w:val="0"/>
      <w:marRight w:val="0"/>
      <w:marTop w:val="0"/>
      <w:marBottom w:val="0"/>
      <w:divBdr>
        <w:top w:val="none" w:sz="0" w:space="0" w:color="auto"/>
        <w:left w:val="none" w:sz="0" w:space="0" w:color="auto"/>
        <w:bottom w:val="none" w:sz="0" w:space="0" w:color="auto"/>
        <w:right w:val="none" w:sz="0" w:space="0" w:color="auto"/>
      </w:divBdr>
      <w:divsChild>
        <w:div w:id="127869062">
          <w:marLeft w:val="547"/>
          <w:marRight w:val="0"/>
          <w:marTop w:val="160"/>
          <w:marBottom w:val="0"/>
          <w:divBdr>
            <w:top w:val="none" w:sz="0" w:space="0" w:color="auto"/>
            <w:left w:val="none" w:sz="0" w:space="0" w:color="auto"/>
            <w:bottom w:val="none" w:sz="0" w:space="0" w:color="auto"/>
            <w:right w:val="none" w:sz="0" w:space="0" w:color="auto"/>
          </w:divBdr>
        </w:div>
        <w:div w:id="1082458279">
          <w:marLeft w:val="547"/>
          <w:marRight w:val="0"/>
          <w:marTop w:val="160"/>
          <w:marBottom w:val="0"/>
          <w:divBdr>
            <w:top w:val="none" w:sz="0" w:space="0" w:color="auto"/>
            <w:left w:val="none" w:sz="0" w:space="0" w:color="auto"/>
            <w:bottom w:val="none" w:sz="0" w:space="0" w:color="auto"/>
            <w:right w:val="none" w:sz="0" w:space="0" w:color="auto"/>
          </w:divBdr>
        </w:div>
        <w:div w:id="568418927">
          <w:marLeft w:val="547"/>
          <w:marRight w:val="0"/>
          <w:marTop w:val="160"/>
          <w:marBottom w:val="0"/>
          <w:divBdr>
            <w:top w:val="none" w:sz="0" w:space="0" w:color="auto"/>
            <w:left w:val="none" w:sz="0" w:space="0" w:color="auto"/>
            <w:bottom w:val="none" w:sz="0" w:space="0" w:color="auto"/>
            <w:right w:val="none" w:sz="0" w:space="0" w:color="auto"/>
          </w:divBdr>
        </w:div>
        <w:div w:id="1524902059">
          <w:marLeft w:val="547"/>
          <w:marRight w:val="0"/>
          <w:marTop w:val="160"/>
          <w:marBottom w:val="0"/>
          <w:divBdr>
            <w:top w:val="none" w:sz="0" w:space="0" w:color="auto"/>
            <w:left w:val="none" w:sz="0" w:space="0" w:color="auto"/>
            <w:bottom w:val="none" w:sz="0" w:space="0" w:color="auto"/>
            <w:right w:val="none" w:sz="0" w:space="0" w:color="auto"/>
          </w:divBdr>
        </w:div>
      </w:divsChild>
    </w:div>
    <w:div w:id="816800959">
      <w:bodyDiv w:val="1"/>
      <w:marLeft w:val="0"/>
      <w:marRight w:val="0"/>
      <w:marTop w:val="0"/>
      <w:marBottom w:val="0"/>
      <w:divBdr>
        <w:top w:val="none" w:sz="0" w:space="0" w:color="auto"/>
        <w:left w:val="none" w:sz="0" w:space="0" w:color="auto"/>
        <w:bottom w:val="none" w:sz="0" w:space="0" w:color="auto"/>
        <w:right w:val="none" w:sz="0" w:space="0" w:color="auto"/>
      </w:divBdr>
      <w:divsChild>
        <w:div w:id="367754942">
          <w:marLeft w:val="576"/>
          <w:marRight w:val="0"/>
          <w:marTop w:val="80"/>
          <w:marBottom w:val="0"/>
          <w:divBdr>
            <w:top w:val="none" w:sz="0" w:space="0" w:color="auto"/>
            <w:left w:val="none" w:sz="0" w:space="0" w:color="auto"/>
            <w:bottom w:val="none" w:sz="0" w:space="0" w:color="auto"/>
            <w:right w:val="none" w:sz="0" w:space="0" w:color="auto"/>
          </w:divBdr>
        </w:div>
        <w:div w:id="1459110032">
          <w:marLeft w:val="576"/>
          <w:marRight w:val="0"/>
          <w:marTop w:val="80"/>
          <w:marBottom w:val="0"/>
          <w:divBdr>
            <w:top w:val="none" w:sz="0" w:space="0" w:color="auto"/>
            <w:left w:val="none" w:sz="0" w:space="0" w:color="auto"/>
            <w:bottom w:val="none" w:sz="0" w:space="0" w:color="auto"/>
            <w:right w:val="none" w:sz="0" w:space="0" w:color="auto"/>
          </w:divBdr>
        </w:div>
        <w:div w:id="1624922610">
          <w:marLeft w:val="576"/>
          <w:marRight w:val="0"/>
          <w:marTop w:val="80"/>
          <w:marBottom w:val="0"/>
          <w:divBdr>
            <w:top w:val="none" w:sz="0" w:space="0" w:color="auto"/>
            <w:left w:val="none" w:sz="0" w:space="0" w:color="auto"/>
            <w:bottom w:val="none" w:sz="0" w:space="0" w:color="auto"/>
            <w:right w:val="none" w:sz="0" w:space="0" w:color="auto"/>
          </w:divBdr>
        </w:div>
      </w:divsChild>
    </w:div>
    <w:div w:id="820922543">
      <w:bodyDiv w:val="1"/>
      <w:marLeft w:val="0"/>
      <w:marRight w:val="0"/>
      <w:marTop w:val="0"/>
      <w:marBottom w:val="0"/>
      <w:divBdr>
        <w:top w:val="none" w:sz="0" w:space="0" w:color="auto"/>
        <w:left w:val="none" w:sz="0" w:space="0" w:color="auto"/>
        <w:bottom w:val="none" w:sz="0" w:space="0" w:color="auto"/>
        <w:right w:val="none" w:sz="0" w:space="0" w:color="auto"/>
      </w:divBdr>
    </w:div>
    <w:div w:id="904415316">
      <w:bodyDiv w:val="1"/>
      <w:marLeft w:val="0"/>
      <w:marRight w:val="0"/>
      <w:marTop w:val="0"/>
      <w:marBottom w:val="0"/>
      <w:divBdr>
        <w:top w:val="none" w:sz="0" w:space="0" w:color="auto"/>
        <w:left w:val="none" w:sz="0" w:space="0" w:color="auto"/>
        <w:bottom w:val="none" w:sz="0" w:space="0" w:color="auto"/>
        <w:right w:val="none" w:sz="0" w:space="0" w:color="auto"/>
      </w:divBdr>
      <w:divsChild>
        <w:div w:id="1505437685">
          <w:marLeft w:val="547"/>
          <w:marRight w:val="0"/>
          <w:marTop w:val="160"/>
          <w:marBottom w:val="0"/>
          <w:divBdr>
            <w:top w:val="none" w:sz="0" w:space="0" w:color="auto"/>
            <w:left w:val="none" w:sz="0" w:space="0" w:color="auto"/>
            <w:bottom w:val="none" w:sz="0" w:space="0" w:color="auto"/>
            <w:right w:val="none" w:sz="0" w:space="0" w:color="auto"/>
          </w:divBdr>
        </w:div>
        <w:div w:id="1749426569">
          <w:marLeft w:val="547"/>
          <w:marRight w:val="0"/>
          <w:marTop w:val="160"/>
          <w:marBottom w:val="0"/>
          <w:divBdr>
            <w:top w:val="none" w:sz="0" w:space="0" w:color="auto"/>
            <w:left w:val="none" w:sz="0" w:space="0" w:color="auto"/>
            <w:bottom w:val="none" w:sz="0" w:space="0" w:color="auto"/>
            <w:right w:val="none" w:sz="0" w:space="0" w:color="auto"/>
          </w:divBdr>
        </w:div>
        <w:div w:id="1820263460">
          <w:marLeft w:val="547"/>
          <w:marRight w:val="0"/>
          <w:marTop w:val="160"/>
          <w:marBottom w:val="0"/>
          <w:divBdr>
            <w:top w:val="none" w:sz="0" w:space="0" w:color="auto"/>
            <w:left w:val="none" w:sz="0" w:space="0" w:color="auto"/>
            <w:bottom w:val="none" w:sz="0" w:space="0" w:color="auto"/>
            <w:right w:val="none" w:sz="0" w:space="0" w:color="auto"/>
          </w:divBdr>
        </w:div>
        <w:div w:id="845053058">
          <w:marLeft w:val="547"/>
          <w:marRight w:val="0"/>
          <w:marTop w:val="160"/>
          <w:marBottom w:val="0"/>
          <w:divBdr>
            <w:top w:val="none" w:sz="0" w:space="0" w:color="auto"/>
            <w:left w:val="none" w:sz="0" w:space="0" w:color="auto"/>
            <w:bottom w:val="none" w:sz="0" w:space="0" w:color="auto"/>
            <w:right w:val="none" w:sz="0" w:space="0" w:color="auto"/>
          </w:divBdr>
        </w:div>
      </w:divsChild>
    </w:div>
    <w:div w:id="1030959843">
      <w:bodyDiv w:val="1"/>
      <w:marLeft w:val="0"/>
      <w:marRight w:val="0"/>
      <w:marTop w:val="0"/>
      <w:marBottom w:val="0"/>
      <w:divBdr>
        <w:top w:val="none" w:sz="0" w:space="0" w:color="auto"/>
        <w:left w:val="none" w:sz="0" w:space="0" w:color="auto"/>
        <w:bottom w:val="none" w:sz="0" w:space="0" w:color="auto"/>
        <w:right w:val="none" w:sz="0" w:space="0" w:color="auto"/>
      </w:divBdr>
    </w:div>
    <w:div w:id="1104374902">
      <w:bodyDiv w:val="1"/>
      <w:marLeft w:val="0"/>
      <w:marRight w:val="0"/>
      <w:marTop w:val="0"/>
      <w:marBottom w:val="0"/>
      <w:divBdr>
        <w:top w:val="none" w:sz="0" w:space="0" w:color="auto"/>
        <w:left w:val="none" w:sz="0" w:space="0" w:color="auto"/>
        <w:bottom w:val="none" w:sz="0" w:space="0" w:color="auto"/>
        <w:right w:val="none" w:sz="0" w:space="0" w:color="auto"/>
      </w:divBdr>
    </w:div>
    <w:div w:id="1114055120">
      <w:bodyDiv w:val="1"/>
      <w:marLeft w:val="0"/>
      <w:marRight w:val="0"/>
      <w:marTop w:val="0"/>
      <w:marBottom w:val="0"/>
      <w:divBdr>
        <w:top w:val="none" w:sz="0" w:space="0" w:color="auto"/>
        <w:left w:val="none" w:sz="0" w:space="0" w:color="auto"/>
        <w:bottom w:val="none" w:sz="0" w:space="0" w:color="auto"/>
        <w:right w:val="none" w:sz="0" w:space="0" w:color="auto"/>
      </w:divBdr>
    </w:div>
    <w:div w:id="1164857662">
      <w:bodyDiv w:val="1"/>
      <w:marLeft w:val="0"/>
      <w:marRight w:val="0"/>
      <w:marTop w:val="0"/>
      <w:marBottom w:val="0"/>
      <w:divBdr>
        <w:top w:val="none" w:sz="0" w:space="0" w:color="auto"/>
        <w:left w:val="none" w:sz="0" w:space="0" w:color="auto"/>
        <w:bottom w:val="none" w:sz="0" w:space="0" w:color="auto"/>
        <w:right w:val="none" w:sz="0" w:space="0" w:color="auto"/>
      </w:divBdr>
      <w:divsChild>
        <w:div w:id="1764643749">
          <w:marLeft w:val="576"/>
          <w:marRight w:val="0"/>
          <w:marTop w:val="80"/>
          <w:marBottom w:val="0"/>
          <w:divBdr>
            <w:top w:val="none" w:sz="0" w:space="0" w:color="auto"/>
            <w:left w:val="none" w:sz="0" w:space="0" w:color="auto"/>
            <w:bottom w:val="none" w:sz="0" w:space="0" w:color="auto"/>
            <w:right w:val="none" w:sz="0" w:space="0" w:color="auto"/>
          </w:divBdr>
        </w:div>
        <w:div w:id="1420524364">
          <w:marLeft w:val="576"/>
          <w:marRight w:val="0"/>
          <w:marTop w:val="80"/>
          <w:marBottom w:val="0"/>
          <w:divBdr>
            <w:top w:val="none" w:sz="0" w:space="0" w:color="auto"/>
            <w:left w:val="none" w:sz="0" w:space="0" w:color="auto"/>
            <w:bottom w:val="none" w:sz="0" w:space="0" w:color="auto"/>
            <w:right w:val="none" w:sz="0" w:space="0" w:color="auto"/>
          </w:divBdr>
        </w:div>
        <w:div w:id="796140832">
          <w:marLeft w:val="576"/>
          <w:marRight w:val="0"/>
          <w:marTop w:val="80"/>
          <w:marBottom w:val="0"/>
          <w:divBdr>
            <w:top w:val="none" w:sz="0" w:space="0" w:color="auto"/>
            <w:left w:val="none" w:sz="0" w:space="0" w:color="auto"/>
            <w:bottom w:val="none" w:sz="0" w:space="0" w:color="auto"/>
            <w:right w:val="none" w:sz="0" w:space="0" w:color="auto"/>
          </w:divBdr>
        </w:div>
      </w:divsChild>
    </w:div>
    <w:div w:id="1382054028">
      <w:bodyDiv w:val="1"/>
      <w:marLeft w:val="0"/>
      <w:marRight w:val="0"/>
      <w:marTop w:val="0"/>
      <w:marBottom w:val="0"/>
      <w:divBdr>
        <w:top w:val="none" w:sz="0" w:space="0" w:color="auto"/>
        <w:left w:val="none" w:sz="0" w:space="0" w:color="auto"/>
        <w:bottom w:val="none" w:sz="0" w:space="0" w:color="auto"/>
        <w:right w:val="none" w:sz="0" w:space="0" w:color="auto"/>
      </w:divBdr>
      <w:divsChild>
        <w:div w:id="1384793399">
          <w:marLeft w:val="547"/>
          <w:marRight w:val="0"/>
          <w:marTop w:val="160"/>
          <w:marBottom w:val="0"/>
          <w:divBdr>
            <w:top w:val="none" w:sz="0" w:space="0" w:color="auto"/>
            <w:left w:val="none" w:sz="0" w:space="0" w:color="auto"/>
            <w:bottom w:val="none" w:sz="0" w:space="0" w:color="auto"/>
            <w:right w:val="none" w:sz="0" w:space="0" w:color="auto"/>
          </w:divBdr>
        </w:div>
        <w:div w:id="1182477544">
          <w:marLeft w:val="547"/>
          <w:marRight w:val="0"/>
          <w:marTop w:val="160"/>
          <w:marBottom w:val="0"/>
          <w:divBdr>
            <w:top w:val="none" w:sz="0" w:space="0" w:color="auto"/>
            <w:left w:val="none" w:sz="0" w:space="0" w:color="auto"/>
            <w:bottom w:val="none" w:sz="0" w:space="0" w:color="auto"/>
            <w:right w:val="none" w:sz="0" w:space="0" w:color="auto"/>
          </w:divBdr>
        </w:div>
      </w:divsChild>
    </w:div>
    <w:div w:id="1470628393">
      <w:bodyDiv w:val="1"/>
      <w:marLeft w:val="0"/>
      <w:marRight w:val="0"/>
      <w:marTop w:val="0"/>
      <w:marBottom w:val="0"/>
      <w:divBdr>
        <w:top w:val="none" w:sz="0" w:space="0" w:color="auto"/>
        <w:left w:val="none" w:sz="0" w:space="0" w:color="auto"/>
        <w:bottom w:val="none" w:sz="0" w:space="0" w:color="auto"/>
        <w:right w:val="none" w:sz="0" w:space="0" w:color="auto"/>
      </w:divBdr>
    </w:div>
    <w:div w:id="1551647283">
      <w:bodyDiv w:val="1"/>
      <w:marLeft w:val="0"/>
      <w:marRight w:val="0"/>
      <w:marTop w:val="0"/>
      <w:marBottom w:val="0"/>
      <w:divBdr>
        <w:top w:val="none" w:sz="0" w:space="0" w:color="auto"/>
        <w:left w:val="none" w:sz="0" w:space="0" w:color="auto"/>
        <w:bottom w:val="none" w:sz="0" w:space="0" w:color="auto"/>
        <w:right w:val="none" w:sz="0" w:space="0" w:color="auto"/>
      </w:divBdr>
    </w:div>
    <w:div w:id="1633289671">
      <w:bodyDiv w:val="1"/>
      <w:marLeft w:val="0"/>
      <w:marRight w:val="0"/>
      <w:marTop w:val="0"/>
      <w:marBottom w:val="0"/>
      <w:divBdr>
        <w:top w:val="none" w:sz="0" w:space="0" w:color="auto"/>
        <w:left w:val="none" w:sz="0" w:space="0" w:color="auto"/>
        <w:bottom w:val="none" w:sz="0" w:space="0" w:color="auto"/>
        <w:right w:val="none" w:sz="0" w:space="0" w:color="auto"/>
      </w:divBdr>
      <w:divsChild>
        <w:div w:id="157893372">
          <w:marLeft w:val="547"/>
          <w:marRight w:val="0"/>
          <w:marTop w:val="160"/>
          <w:marBottom w:val="0"/>
          <w:divBdr>
            <w:top w:val="none" w:sz="0" w:space="0" w:color="auto"/>
            <w:left w:val="none" w:sz="0" w:space="0" w:color="auto"/>
            <w:bottom w:val="none" w:sz="0" w:space="0" w:color="auto"/>
            <w:right w:val="none" w:sz="0" w:space="0" w:color="auto"/>
          </w:divBdr>
        </w:div>
        <w:div w:id="1594706263">
          <w:marLeft w:val="547"/>
          <w:marRight w:val="0"/>
          <w:marTop w:val="160"/>
          <w:marBottom w:val="0"/>
          <w:divBdr>
            <w:top w:val="none" w:sz="0" w:space="0" w:color="auto"/>
            <w:left w:val="none" w:sz="0" w:space="0" w:color="auto"/>
            <w:bottom w:val="none" w:sz="0" w:space="0" w:color="auto"/>
            <w:right w:val="none" w:sz="0" w:space="0" w:color="auto"/>
          </w:divBdr>
        </w:div>
        <w:div w:id="1238595594">
          <w:marLeft w:val="547"/>
          <w:marRight w:val="0"/>
          <w:marTop w:val="160"/>
          <w:marBottom w:val="0"/>
          <w:divBdr>
            <w:top w:val="none" w:sz="0" w:space="0" w:color="auto"/>
            <w:left w:val="none" w:sz="0" w:space="0" w:color="auto"/>
            <w:bottom w:val="none" w:sz="0" w:space="0" w:color="auto"/>
            <w:right w:val="none" w:sz="0" w:space="0" w:color="auto"/>
          </w:divBdr>
        </w:div>
        <w:div w:id="1524780283">
          <w:marLeft w:val="547"/>
          <w:marRight w:val="0"/>
          <w:marTop w:val="160"/>
          <w:marBottom w:val="0"/>
          <w:divBdr>
            <w:top w:val="none" w:sz="0" w:space="0" w:color="auto"/>
            <w:left w:val="none" w:sz="0" w:space="0" w:color="auto"/>
            <w:bottom w:val="none" w:sz="0" w:space="0" w:color="auto"/>
            <w:right w:val="none" w:sz="0" w:space="0" w:color="auto"/>
          </w:divBdr>
        </w:div>
      </w:divsChild>
    </w:div>
    <w:div w:id="1880976213">
      <w:bodyDiv w:val="1"/>
      <w:marLeft w:val="0"/>
      <w:marRight w:val="0"/>
      <w:marTop w:val="0"/>
      <w:marBottom w:val="0"/>
      <w:divBdr>
        <w:top w:val="none" w:sz="0" w:space="0" w:color="auto"/>
        <w:left w:val="none" w:sz="0" w:space="0" w:color="auto"/>
        <w:bottom w:val="none" w:sz="0" w:space="0" w:color="auto"/>
        <w:right w:val="none" w:sz="0" w:space="0" w:color="auto"/>
      </w:divBdr>
      <w:divsChild>
        <w:div w:id="78406904">
          <w:marLeft w:val="576"/>
          <w:marRight w:val="0"/>
          <w:marTop w:val="80"/>
          <w:marBottom w:val="0"/>
          <w:divBdr>
            <w:top w:val="none" w:sz="0" w:space="0" w:color="auto"/>
            <w:left w:val="none" w:sz="0" w:space="0" w:color="auto"/>
            <w:bottom w:val="none" w:sz="0" w:space="0" w:color="auto"/>
            <w:right w:val="none" w:sz="0" w:space="0" w:color="auto"/>
          </w:divBdr>
        </w:div>
        <w:div w:id="1244492490">
          <w:marLeft w:val="576"/>
          <w:marRight w:val="0"/>
          <w:marTop w:val="80"/>
          <w:marBottom w:val="0"/>
          <w:divBdr>
            <w:top w:val="none" w:sz="0" w:space="0" w:color="auto"/>
            <w:left w:val="none" w:sz="0" w:space="0" w:color="auto"/>
            <w:bottom w:val="none" w:sz="0" w:space="0" w:color="auto"/>
            <w:right w:val="none" w:sz="0" w:space="0" w:color="auto"/>
          </w:divBdr>
        </w:div>
        <w:div w:id="1659722825">
          <w:marLeft w:val="576"/>
          <w:marRight w:val="0"/>
          <w:marTop w:val="8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s://www.flyrobo.in/blog/smart-dustbin-arduin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r2eOh0DZecJVrNzJ6mBjFIA/eag==">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</go:docsCustomData>
</go:gDocsCustomXmlDataStorage>
</file>

<file path=customXml/itemProps1.xml><?xml version="1.0" encoding="utf-8"?>
<ds:datastoreItem xmlns:ds="http://schemas.openxmlformats.org/officeDocument/2006/customXml" ds:itemID="{2A2D320F-EB2F-499E-A1F0-2139DA80302B}">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460</TotalTime>
  <Pages>19</Pages>
  <Words>1869</Words>
  <Characters>10654</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Ashim Dhungana</dc:creator>
  <cp:lastModifiedBy>Srijana Limbu</cp:lastModifiedBy>
  <cp:revision>25</cp:revision>
  <dcterms:created xsi:type="dcterms:W3CDTF">2023-03-21T06:54:00Z</dcterms:created>
  <dcterms:modified xsi:type="dcterms:W3CDTF">2023-04-29T16:23:00Z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0x010100CD1A47C465B8B24DB660938ED31D9193</vt:lpwstr>
  </property>
</Properties>
</file>